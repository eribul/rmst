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C8CD" w14:textId="26547C19" w:rsidR="004D3BB5" w:rsidRDefault="004D3BB5" w:rsidP="00A5026E">
      <w:pPr>
        <w:pStyle w:val="Rubrik1"/>
        <w:spacing w:line="360" w:lineRule="auto"/>
        <w:rPr>
          <w:rFonts w:ascii="Times New Roman" w:hAnsi="Times New Roman" w:cs="Times New Roman"/>
        </w:rPr>
      </w:pPr>
      <w:del w:id="0" w:author="Erik Bülow" w:date="2019-04-18T22:54:00Z">
        <w:r w:rsidDel="00050407">
          <w:rPr>
            <w:rFonts w:ascii="Times New Roman" w:hAnsi="Times New Roman" w:cs="Times New Roman"/>
          </w:rPr>
          <w:delText>Comorbidity specific r</w:delText>
        </w:r>
      </w:del>
      <w:ins w:id="1" w:author="Erik Bülow" w:date="2019-04-18T22:54:00Z">
        <w:r w:rsidR="00050407">
          <w:rPr>
            <w:rFonts w:ascii="Times New Roman" w:hAnsi="Times New Roman" w:cs="Times New Roman"/>
          </w:rPr>
          <w:t>R</w:t>
        </w:r>
      </w:ins>
      <w:r>
        <w:rPr>
          <w:rFonts w:ascii="Times New Roman" w:hAnsi="Times New Roman" w:cs="Times New Roman"/>
        </w:rPr>
        <w:t>estricted mean survival time</w:t>
      </w:r>
      <w:ins w:id="2" w:author="Erik Bülow" w:date="2019-04-18T22:54:00Z">
        <w:r w:rsidR="00050407">
          <w:rPr>
            <w:rFonts w:ascii="Times New Roman" w:hAnsi="Times New Roman" w:cs="Times New Roman"/>
          </w:rPr>
          <w:t xml:space="preserve"> decrease with </w:t>
        </w:r>
      </w:ins>
      <w:ins w:id="3" w:author="Erik Bülow" w:date="2019-04-18T22:55:00Z">
        <w:r w:rsidR="00050407">
          <w:rPr>
            <w:rFonts w:ascii="Times New Roman" w:hAnsi="Times New Roman" w:cs="Times New Roman"/>
          </w:rPr>
          <w:t xml:space="preserve">increased </w:t>
        </w:r>
      </w:ins>
      <w:ins w:id="4" w:author="Erik Bülow" w:date="2019-04-18T22:54:00Z">
        <w:r w:rsidR="00050407">
          <w:rPr>
            <w:rFonts w:ascii="Times New Roman" w:hAnsi="Times New Roman" w:cs="Times New Roman"/>
          </w:rPr>
          <w:t xml:space="preserve">comorbidity for patients </w:t>
        </w:r>
      </w:ins>
      <w:ins w:id="5" w:author="Erik Bülow" w:date="2019-04-18T22:55:00Z">
        <w:r w:rsidR="00050407">
          <w:rPr>
            <w:rFonts w:ascii="Times New Roman" w:hAnsi="Times New Roman" w:cs="Times New Roman"/>
          </w:rPr>
          <w:t>with</w:t>
        </w:r>
      </w:ins>
      <w:r>
        <w:rPr>
          <w:rFonts w:ascii="Times New Roman" w:hAnsi="Times New Roman" w:cs="Times New Roman"/>
        </w:rPr>
        <w:t xml:space="preserve"> </w:t>
      </w:r>
      <w:del w:id="6" w:author="Erik Bülow" w:date="2019-04-18T22:55:00Z">
        <w:r w:rsidDel="00050407">
          <w:rPr>
            <w:rFonts w:ascii="Times New Roman" w:hAnsi="Times New Roman" w:cs="Times New Roman"/>
          </w:rPr>
          <w:delText xml:space="preserve">of </w:delText>
        </w:r>
      </w:del>
      <w:r>
        <w:rPr>
          <w:rFonts w:ascii="Times New Roman" w:hAnsi="Times New Roman" w:cs="Times New Roman"/>
        </w:rPr>
        <w:t xml:space="preserve">total hip </w:t>
      </w:r>
      <w:ins w:id="7" w:author="Erik Bülow" w:date="2019-04-18T22:55:00Z">
        <w:r w:rsidR="00050407">
          <w:rPr>
            <w:rFonts w:ascii="Times New Roman" w:hAnsi="Times New Roman" w:cs="Times New Roman"/>
          </w:rPr>
          <w:t>arthroplasty</w:t>
        </w:r>
      </w:ins>
      <w:del w:id="8" w:author="Erik Bülow" w:date="2019-04-18T22:55:00Z">
        <w:r w:rsidDel="00050407">
          <w:rPr>
            <w:rFonts w:ascii="Times New Roman" w:hAnsi="Times New Roman" w:cs="Times New Roman"/>
          </w:rPr>
          <w:delText>replacement patients</w:delText>
        </w:r>
      </w:del>
    </w:p>
    <w:p w14:paraId="7869DEA9" w14:textId="77777777" w:rsidR="004D3BB5" w:rsidRDefault="004D3BB5" w:rsidP="00A5026E">
      <w:pPr>
        <w:pStyle w:val="Rubrik1"/>
        <w:spacing w:line="360" w:lineRule="auto"/>
        <w:rPr>
          <w:rFonts w:ascii="Times New Roman" w:hAnsi="Times New Roman" w:cs="Times New Roman"/>
        </w:rPr>
      </w:pPr>
    </w:p>
    <w:p w14:paraId="59000303" w14:textId="3B1A3B83" w:rsidR="00D0244E" w:rsidRDefault="00D0244E" w:rsidP="00A5026E">
      <w:pPr>
        <w:pStyle w:val="Rubrik1"/>
        <w:spacing w:line="360" w:lineRule="auto"/>
        <w:rPr>
          <w:rFonts w:ascii="Times New Roman" w:hAnsi="Times New Roman" w:cs="Times New Roman"/>
        </w:rPr>
      </w:pPr>
      <w:r>
        <w:rPr>
          <w:rFonts w:ascii="Times New Roman" w:hAnsi="Times New Roman" w:cs="Times New Roman"/>
        </w:rPr>
        <w:t>Abstract</w:t>
      </w:r>
    </w:p>
    <w:p w14:paraId="7E0D4115" w14:textId="44E5BC90" w:rsidR="00ED2546" w:rsidRDefault="00ED2546" w:rsidP="00ED2546">
      <w:r>
        <w:t xml:space="preserve">Background and purpose — </w:t>
      </w:r>
      <w:ins w:id="9" w:author="Erik Bülow" w:date="2019-04-18T22:58:00Z">
        <w:r w:rsidR="00050407">
          <w:t xml:space="preserve">We investigated </w:t>
        </w:r>
      </w:ins>
      <w:del w:id="10" w:author="Erik Bülow" w:date="2019-04-18T22:58:00Z">
        <w:r w:rsidDel="00050407">
          <w:delText>T</w:delText>
        </w:r>
      </w:del>
      <w:ins w:id="11" w:author="Erik Bülow" w:date="2019-04-18T22:58:00Z">
        <w:r w:rsidR="00050407">
          <w:t>t</w:t>
        </w:r>
      </w:ins>
      <w:r>
        <w:t xml:space="preserve">he </w:t>
      </w:r>
      <w:ins w:id="12" w:author="Erik Bülow" w:date="2019-04-18T22:59:00Z">
        <w:r w:rsidR="00050407">
          <w:t xml:space="preserve">long-term </w:t>
        </w:r>
      </w:ins>
      <w:ins w:id="13" w:author="Erik Bülow" w:date="2019-04-18T22:58:00Z">
        <w:r w:rsidR="00050407">
          <w:t xml:space="preserve">association </w:t>
        </w:r>
      </w:ins>
      <w:del w:id="14" w:author="Erik Bülow" w:date="2019-04-18T22:56:00Z">
        <w:r w:rsidDel="00050407">
          <w:delText xml:space="preserve">long-term </w:delText>
        </w:r>
      </w:del>
      <w:del w:id="15" w:author="Erik Bülow" w:date="2019-04-18T22:58:00Z">
        <w:r w:rsidDel="00050407">
          <w:delText>effect</w:delText>
        </w:r>
      </w:del>
      <w:ins w:id="16" w:author="Erik Bülow" w:date="2019-04-18T22:58:00Z">
        <w:r w:rsidR="00050407">
          <w:t xml:space="preserve">between </w:t>
        </w:r>
      </w:ins>
      <w:del w:id="17" w:author="Erik Bülow" w:date="2019-04-18T22:58:00Z">
        <w:r w:rsidDel="00050407">
          <w:delText xml:space="preserve"> of </w:delText>
        </w:r>
      </w:del>
      <w:ins w:id="18" w:author="Erik Bülow" w:date="2019-04-18T22:57:00Z">
        <w:r w:rsidR="00050407">
          <w:t xml:space="preserve">increased </w:t>
        </w:r>
      </w:ins>
      <w:r>
        <w:t xml:space="preserve">comorbidity </w:t>
      </w:r>
      <w:ins w:id="19" w:author="Erik Bülow" w:date="2019-04-18T22:58:00Z">
        <w:r w:rsidR="00050407">
          <w:t>and remaining life time</w:t>
        </w:r>
      </w:ins>
      <w:ins w:id="20" w:author="Erik Bülow" w:date="2019-04-18T22:59:00Z">
        <w:r w:rsidR="00050407">
          <w:t>,</w:t>
        </w:r>
      </w:ins>
      <w:ins w:id="21" w:author="Erik Bülow" w:date="2019-04-18T22:58:00Z">
        <w:r w:rsidR="00050407">
          <w:t xml:space="preserve"> </w:t>
        </w:r>
      </w:ins>
      <w:del w:id="22" w:author="Erik Bülow" w:date="2019-04-18T22:58:00Z">
        <w:r w:rsidR="00FE7FFB" w:rsidDel="00050407">
          <w:delText>loss of life years</w:delText>
        </w:r>
        <w:r w:rsidDel="00050407">
          <w:delText xml:space="preserve"> is unknown </w:delText>
        </w:r>
      </w:del>
      <w:r>
        <w:t xml:space="preserve">for </w:t>
      </w:r>
      <w:del w:id="23" w:author="Erik Bülow" w:date="2019-04-18T22:56:00Z">
        <w:r w:rsidDel="00050407">
          <w:delText>this</w:delText>
        </w:r>
      </w:del>
      <w:ins w:id="24" w:author="Erik Bülow" w:date="2019-04-18T22:56:00Z">
        <w:r w:rsidR="00050407">
          <w:t xml:space="preserve">patients with </w:t>
        </w:r>
      </w:ins>
      <w:del w:id="25" w:author="Erik Bülow" w:date="2019-04-18T22:56:00Z">
        <w:r w:rsidDel="00050407">
          <w:delText xml:space="preserve"> </w:delText>
        </w:r>
      </w:del>
      <w:r w:rsidR="00FE7FFB">
        <w:t xml:space="preserve">hip </w:t>
      </w:r>
      <w:del w:id="26" w:author="Erik Bülow" w:date="2019-04-18T22:56:00Z">
        <w:r w:rsidR="00FE7FFB" w:rsidDel="00050407">
          <w:delText>replacement</w:delText>
        </w:r>
        <w:r w:rsidDel="00050407">
          <w:delText xml:space="preserve"> patients</w:delText>
        </w:r>
      </w:del>
      <w:ins w:id="27" w:author="Erik Bülow" w:date="2019-04-18T22:56:00Z">
        <w:r w:rsidR="00050407">
          <w:t>arthroplasty</w:t>
        </w:r>
      </w:ins>
      <w:ins w:id="28" w:author="Erik Bülow" w:date="2019-04-18T22:59:00Z">
        <w:r w:rsidR="00050407">
          <w:t xml:space="preserve"> </w:t>
        </w:r>
      </w:ins>
      <w:ins w:id="29" w:author="Erik Bülow" w:date="2019-04-18T23:02:00Z">
        <w:r w:rsidR="00050407">
          <w:t xml:space="preserve">(THA) </w:t>
        </w:r>
      </w:ins>
      <w:ins w:id="30" w:author="Erik Bülow" w:date="2019-04-18T22:59:00Z">
        <w:r w:rsidR="00050407">
          <w:t xml:space="preserve">in a </w:t>
        </w:r>
      </w:ins>
      <w:ins w:id="31" w:author="Erik Bülow" w:date="2019-04-18T23:00:00Z">
        <w:r w:rsidR="00050407">
          <w:t xml:space="preserve">Swedish </w:t>
        </w:r>
      </w:ins>
      <w:ins w:id="32" w:author="Erik Bülow" w:date="2019-04-18T22:59:00Z">
        <w:r w:rsidR="00050407">
          <w:t>national cohort.</w:t>
        </w:r>
      </w:ins>
      <w:del w:id="33" w:author="Erik Bülow" w:date="2019-04-18T22:59:00Z">
        <w:r w:rsidDel="00050407">
          <w:delText xml:space="preserve"> and it was investigated in this study.</w:delText>
        </w:r>
      </w:del>
    </w:p>
    <w:p w14:paraId="7F429DE2" w14:textId="5FB5E22D" w:rsidR="007028C9" w:rsidRDefault="00ED2546" w:rsidP="00ED2546">
      <w:r>
        <w:t xml:space="preserve">Patients and methods — We </w:t>
      </w:r>
      <w:ins w:id="34" w:author="Erik Bülow" w:date="2019-04-18T23:00:00Z">
        <w:r w:rsidR="00050407">
          <w:t xml:space="preserve">studied </w:t>
        </w:r>
      </w:ins>
      <w:del w:id="35" w:author="Erik Bülow" w:date="2019-04-18T23:00:00Z">
        <w:r w:rsidDel="00050407">
          <w:delText xml:space="preserve">used data from </w:delText>
        </w:r>
      </w:del>
      <w:r>
        <w:t>120,836</w:t>
      </w:r>
      <w:ins w:id="36" w:author="Erik Bülow" w:date="2019-04-18T23:00:00Z">
        <w:r w:rsidR="00050407">
          <w:t xml:space="preserve"> patients</w:t>
        </w:r>
      </w:ins>
      <w:ins w:id="37" w:author="Erik Bülow" w:date="2019-04-18T23:03:00Z">
        <w:r w:rsidR="00050407">
          <w:t xml:space="preserve"> operated with THA 1999-2012,</w:t>
        </w:r>
      </w:ins>
      <w:del w:id="38" w:author="Erik Bülow" w:date="2019-04-18T23:00:00Z">
        <w:r w:rsidDel="00050407">
          <w:delText xml:space="preserve"> </w:delText>
        </w:r>
      </w:del>
      <w:del w:id="39" w:author="Erik Bülow" w:date="2019-04-18T23:02:00Z">
        <w:r w:rsidDel="00050407">
          <w:delText>THA</w:delText>
        </w:r>
      </w:del>
      <w:del w:id="40" w:author="Erik Bülow" w:date="2019-04-18T23:00:00Z">
        <w:r w:rsidDel="00050407">
          <w:delText>s</w:delText>
        </w:r>
      </w:del>
      <w:r>
        <w:t xml:space="preserve"> re</w:t>
      </w:r>
      <w:ins w:id="41" w:author="Erik Bülow" w:date="2019-04-18T23:03:00Z">
        <w:r w:rsidR="00050407">
          <w:t xml:space="preserve">corded </w:t>
        </w:r>
      </w:ins>
      <w:del w:id="42" w:author="Erik Bülow" w:date="2019-04-18T23:03:00Z">
        <w:r w:rsidDel="00050407">
          <w:delText>gistered</w:delText>
        </w:r>
      </w:del>
      <w:ins w:id="43" w:author="Erik Bülow" w:date="2019-04-18T23:03:00Z">
        <w:r w:rsidR="00050407">
          <w:t>in</w:t>
        </w:r>
      </w:ins>
      <w:r>
        <w:t xml:space="preserve"> the Swedish Hip Arthroplasty Register, linked to the National Patient Register from the National Board of Health and Welfare</w:t>
      </w:r>
      <w:del w:id="44" w:author="Erik Bülow" w:date="2019-04-18T23:04:00Z">
        <w:r w:rsidDel="00050407">
          <w:delText>, for patients operated on with THA in 1999–2012</w:delText>
        </w:r>
      </w:del>
      <w:r>
        <w:t xml:space="preserve">. We estimated </w:t>
      </w:r>
      <w:r w:rsidR="00BA2B42">
        <w:t>the restricted</w:t>
      </w:r>
      <w:r w:rsidR="007028C9" w:rsidRPr="007028C9">
        <w:t xml:space="preserve"> mean survival time</w:t>
      </w:r>
      <w:ins w:id="45" w:author="Erik Bülow" w:date="2019-04-18T23:09:00Z">
        <w:r w:rsidR="006A0901">
          <w:t xml:space="preserve"> (RMST)</w:t>
        </w:r>
      </w:ins>
      <w:ins w:id="46" w:author="Erik Bülow" w:date="2019-04-18T23:04:00Z">
        <w:r w:rsidR="006A0901">
          <w:t>,</w:t>
        </w:r>
      </w:ins>
      <w:r w:rsidR="007028C9">
        <w:t xml:space="preserve"> and </w:t>
      </w:r>
      <w:ins w:id="47" w:author="Erik Bülow" w:date="2019-04-18T23:04:00Z">
        <w:r w:rsidR="006A0901">
          <w:t xml:space="preserve">the </w:t>
        </w:r>
      </w:ins>
      <w:r w:rsidR="00BA2B42">
        <w:t>r</w:t>
      </w:r>
      <w:r w:rsidR="00BA2B42" w:rsidRPr="00BA2B42">
        <w:t>estricted mean time lost</w:t>
      </w:r>
      <w:del w:id="48" w:author="Erik Bülow" w:date="2019-04-18T23:04:00Z">
        <w:r w:rsidR="00BA2B42" w:rsidDel="006A0901">
          <w:delText xml:space="preserve"> of THA patients</w:delText>
        </w:r>
      </w:del>
      <w:r w:rsidR="00BA2B42">
        <w:t xml:space="preserve"> </w:t>
      </w:r>
      <w:ins w:id="49" w:author="Erik Bülow" w:date="2019-04-18T23:23:00Z">
        <w:r w:rsidR="00C67343">
          <w:t xml:space="preserve">(RMTL) </w:t>
        </w:r>
      </w:ins>
      <w:r w:rsidR="00BA2B42">
        <w:t xml:space="preserve">stratified by </w:t>
      </w:r>
      <w:ins w:id="50" w:author="Erik Bülow" w:date="2019-04-18T23:04:00Z">
        <w:r w:rsidR="006A0901">
          <w:t xml:space="preserve">the </w:t>
        </w:r>
      </w:ins>
      <w:proofErr w:type="spellStart"/>
      <w:r w:rsidR="00BA2B42">
        <w:t>Elixhauser</w:t>
      </w:r>
      <w:proofErr w:type="spellEnd"/>
      <w:r w:rsidR="00BA2B42">
        <w:t xml:space="preserve"> comorbidity score. </w:t>
      </w:r>
    </w:p>
    <w:p w14:paraId="241A948C" w14:textId="4C539DB8" w:rsidR="00ED2546" w:rsidRDefault="00ED2546" w:rsidP="00ED2546">
      <w:r>
        <w:t xml:space="preserve">Results — </w:t>
      </w:r>
      <w:r w:rsidR="008278FF">
        <w:t xml:space="preserve">The </w:t>
      </w:r>
      <w:r w:rsidR="00F37C97">
        <w:t>maximum</w:t>
      </w:r>
      <w:del w:id="51" w:author="Erik Bülow" w:date="2019-04-18T23:10:00Z">
        <w:r w:rsidR="00F37C97" w:rsidDel="006A0901">
          <w:delText xml:space="preserve"> 90-days</w:delText>
        </w:r>
      </w:del>
      <w:r w:rsidR="00A91701">
        <w:t xml:space="preserve"> </w:t>
      </w:r>
      <w:del w:id="52" w:author="Erik Bülow" w:date="2019-04-18T23:10:00Z">
        <w:r w:rsidR="00F37C97" w:rsidDel="006A0901">
          <w:delText>r</w:delText>
        </w:r>
        <w:r w:rsidR="00F37C97" w:rsidRPr="00BA2B42" w:rsidDel="006A0901">
          <w:delText>estricted mean tim</w:delText>
        </w:r>
      </w:del>
      <w:ins w:id="53" w:author="Erik Bülow" w:date="2019-04-18T23:10:00Z">
        <w:r w:rsidR="006A0901">
          <w:t>RMT</w:t>
        </w:r>
      </w:ins>
      <w:ins w:id="54" w:author="Erik Bülow" w:date="2019-04-18T23:23:00Z">
        <w:r w:rsidR="00C67343">
          <w:t>L</w:t>
        </w:r>
      </w:ins>
      <w:del w:id="55" w:author="Erik Bülow" w:date="2019-04-18T23:10:00Z">
        <w:r w:rsidR="00F37C97" w:rsidRPr="00BA2B42" w:rsidDel="006A0901">
          <w:delText>e</w:delText>
        </w:r>
      </w:del>
      <w:r w:rsidR="00F37C97" w:rsidRPr="00BA2B42">
        <w:t xml:space="preserve"> </w:t>
      </w:r>
      <w:del w:id="56" w:author="Erik Bülow" w:date="2019-04-18T23:23:00Z">
        <w:r w:rsidR="00F37C97" w:rsidRPr="00BA2B42" w:rsidDel="00C67343">
          <w:delText>los</w:delText>
        </w:r>
        <w:r w:rsidR="00F37C97" w:rsidDel="00C67343">
          <w:delText>t</w:delText>
        </w:r>
      </w:del>
      <w:ins w:id="57" w:author="Erik Bülow" w:date="2019-04-18T23:10:00Z">
        <w:r w:rsidR="006A0901">
          <w:t>90 days after surgery</w:t>
        </w:r>
      </w:ins>
      <w:r w:rsidR="00F37C97">
        <w:t xml:space="preserve"> was 1.1 days</w:t>
      </w:r>
      <w:r w:rsidR="00A91701">
        <w:t xml:space="preserve">. </w:t>
      </w:r>
      <w:del w:id="58" w:author="Erik Bülow" w:date="2019-04-18T23:06:00Z">
        <w:r w:rsidR="00A91701" w:rsidDel="006A0901">
          <w:delText xml:space="preserve">The </w:delText>
        </w:r>
      </w:del>
      <w:del w:id="59" w:author="Erik Bülow" w:date="2019-04-18T23:09:00Z">
        <w:r w:rsidR="00A91701" w:rsidDel="006A0901">
          <w:delText>90-days r</w:delText>
        </w:r>
        <w:r w:rsidR="00A91701" w:rsidRPr="00BA2B42" w:rsidDel="006A0901">
          <w:delText>estricted mean time los</w:delText>
        </w:r>
        <w:r w:rsidR="00A91701" w:rsidDel="006A0901">
          <w:delText xml:space="preserve">t </w:delText>
        </w:r>
      </w:del>
      <w:ins w:id="60" w:author="Erik Bülow" w:date="2019-04-18T23:11:00Z">
        <w:r w:rsidR="006A0901">
          <w:t xml:space="preserve">This increased </w:t>
        </w:r>
      </w:ins>
      <w:ins w:id="61" w:author="Erik Bülow" w:date="2019-04-18T23:08:00Z">
        <w:r w:rsidR="006A0901">
          <w:t xml:space="preserve">slightly </w:t>
        </w:r>
      </w:ins>
      <w:ins w:id="62" w:author="Erik Bülow" w:date="2019-04-18T23:07:00Z">
        <w:r w:rsidR="006A0901">
          <w:t xml:space="preserve">with increased baseline comorbidity. </w:t>
        </w:r>
      </w:ins>
      <w:ins w:id="63" w:author="Erik Bülow" w:date="2019-04-18T23:17:00Z">
        <w:r w:rsidR="00C67343">
          <w:t>D</w:t>
        </w:r>
      </w:ins>
      <w:ins w:id="64" w:author="Erik Bülow" w:date="2019-04-18T23:12:00Z">
        <w:r w:rsidR="006A0901">
          <w:t xml:space="preserve">ifferences were </w:t>
        </w:r>
      </w:ins>
      <w:ins w:id="65" w:author="Erik Bülow" w:date="2019-04-18T23:05:00Z">
        <w:r w:rsidR="006A0901">
          <w:t>statistically significant</w:t>
        </w:r>
      </w:ins>
      <w:ins w:id="66" w:author="Erik Bülow" w:date="2019-04-18T23:07:00Z">
        <w:r w:rsidR="006A0901">
          <w:t xml:space="preserve">, although </w:t>
        </w:r>
      </w:ins>
      <w:del w:id="67" w:author="Erik Bülow" w:date="2019-04-18T23:07:00Z">
        <w:r w:rsidR="00A91701" w:rsidDel="006A0901">
          <w:delText xml:space="preserve">showed statistically significant but </w:delText>
        </w:r>
      </w:del>
      <w:r w:rsidR="00A91701">
        <w:t>likely clinically irrelevant</w:t>
      </w:r>
      <w:del w:id="68" w:author="Erik Bülow" w:date="2019-04-18T23:08:00Z">
        <w:r w:rsidR="00A91701" w:rsidDel="006A0901">
          <w:delText xml:space="preserve"> </w:delText>
        </w:r>
        <w:r w:rsidR="008D1160" w:rsidDel="006A0901">
          <w:delText>group differences</w:delText>
        </w:r>
      </w:del>
      <w:r w:rsidR="008D1160">
        <w:t xml:space="preserve">. </w:t>
      </w:r>
      <w:ins w:id="69" w:author="Erik Bülow" w:date="2019-04-18T23:12:00Z">
        <w:r w:rsidR="006A0901">
          <w:t>RM</w:t>
        </w:r>
      </w:ins>
      <w:ins w:id="70" w:author="Erik Bülow" w:date="2019-04-18T23:23:00Z">
        <w:r w:rsidR="00C67343">
          <w:t>TL</w:t>
        </w:r>
      </w:ins>
      <w:ins w:id="71" w:author="Erik Bülow" w:date="2019-04-18T23:12:00Z">
        <w:r w:rsidR="006A0901">
          <w:t xml:space="preserve"> </w:t>
        </w:r>
      </w:ins>
      <w:del w:id="72" w:author="Erik Bülow" w:date="2019-04-18T23:12:00Z">
        <w:r w:rsidR="008D1160" w:rsidDel="006A0901">
          <w:delText xml:space="preserve">The </w:delText>
        </w:r>
      </w:del>
      <w:r w:rsidR="008D1160">
        <w:t>10</w:t>
      </w:r>
      <w:ins w:id="73" w:author="Erik Bülow" w:date="2019-04-18T23:12:00Z">
        <w:r w:rsidR="006A0901">
          <w:t xml:space="preserve"> </w:t>
        </w:r>
      </w:ins>
      <w:del w:id="74" w:author="Erik Bülow" w:date="2019-04-18T23:12:00Z">
        <w:r w:rsidR="008D1160" w:rsidDel="006A0901">
          <w:delText>-</w:delText>
        </w:r>
      </w:del>
      <w:r w:rsidR="008D1160">
        <w:t xml:space="preserve">years </w:t>
      </w:r>
      <w:ins w:id="75" w:author="Erik Bülow" w:date="2019-04-18T23:12:00Z">
        <w:r w:rsidR="006A0901">
          <w:t xml:space="preserve">after surgery </w:t>
        </w:r>
      </w:ins>
      <w:del w:id="76" w:author="Erik Bülow" w:date="2019-04-18T23:13:00Z">
        <w:r w:rsidR="008D1160" w:rsidDel="006A0901">
          <w:delText>r</w:delText>
        </w:r>
        <w:r w:rsidR="008D1160" w:rsidRPr="00BA2B42" w:rsidDel="006A0901">
          <w:delText>estricted mean time los</w:delText>
        </w:r>
        <w:r w:rsidR="008D1160" w:rsidDel="006A0901">
          <w:delText xml:space="preserve">t </w:delText>
        </w:r>
      </w:del>
      <w:r w:rsidR="008D1160">
        <w:t xml:space="preserve">ranged </w:t>
      </w:r>
      <w:ins w:id="77" w:author="Erik Bülow" w:date="2019-04-18T23:17:00Z">
        <w:r w:rsidR="00C67343">
          <w:t xml:space="preserve">from </w:t>
        </w:r>
      </w:ins>
      <w:del w:id="78" w:author="Erik Bülow" w:date="2019-04-18T23:17:00Z">
        <w:r w:rsidR="008D1160" w:rsidDel="00C67343">
          <w:delText xml:space="preserve">between </w:delText>
        </w:r>
      </w:del>
      <w:r w:rsidR="008D1160">
        <w:t>315 days (no comorbidity</w:t>
      </w:r>
      <w:del w:id="79" w:author="Erik Bülow" w:date="2019-04-18T23:13:00Z">
        <w:r w:rsidR="008D1160" w:rsidDel="006A0901">
          <w:delText xml:space="preserve"> group</w:delText>
        </w:r>
      </w:del>
      <w:r w:rsidR="008D1160">
        <w:t xml:space="preserve">) to </w:t>
      </w:r>
      <w:r w:rsidR="008D1160" w:rsidRPr="008D1160">
        <w:t>1</w:t>
      </w:r>
      <w:ins w:id="80" w:author="Erik Bülow" w:date="2019-04-18T23:13:00Z">
        <w:r w:rsidR="006A0901">
          <w:t>,</w:t>
        </w:r>
      </w:ins>
      <w:r w:rsidR="008D1160" w:rsidRPr="008D1160">
        <w:t>193 days</w:t>
      </w:r>
      <w:r w:rsidR="008D1160">
        <w:t xml:space="preserve"> (&gt; </w:t>
      </w:r>
      <w:del w:id="81" w:author="Erik Bülow" w:date="2019-04-18T23:13:00Z">
        <w:r w:rsidR="008D1160" w:rsidDel="006A0901">
          <w:delText>4</w:delText>
        </w:r>
      </w:del>
      <w:ins w:id="82" w:author="Erik Bülow" w:date="2019-04-18T23:13:00Z">
        <w:r w:rsidR="006A0901">
          <w:t>3</w:t>
        </w:r>
      </w:ins>
      <w:r w:rsidR="008D1160">
        <w:t xml:space="preserve"> comorbidities).</w:t>
      </w:r>
      <w:ins w:id="83" w:author="Erik Bülow" w:date="2019-04-18T23:16:00Z">
        <w:r w:rsidR="00C67343">
          <w:t xml:space="preserve"> Those differences were statistically significant, </w:t>
        </w:r>
      </w:ins>
      <w:ins w:id="84" w:author="Erik Bülow" w:date="2019-04-18T23:17:00Z">
        <w:r w:rsidR="00C67343">
          <w:t xml:space="preserve">as well as </w:t>
        </w:r>
      </w:ins>
      <w:ins w:id="85" w:author="Erik Bülow" w:date="2019-04-18T23:16:00Z">
        <w:r w:rsidR="00C67343">
          <w:t>clinically relevant.</w:t>
        </w:r>
      </w:ins>
      <w:r w:rsidR="008D1160">
        <w:t xml:space="preserve"> </w:t>
      </w:r>
    </w:p>
    <w:p w14:paraId="73663E7F" w14:textId="0C5C6D6C" w:rsidR="00D0244E" w:rsidRDefault="00ED2546" w:rsidP="00ED2546">
      <w:r>
        <w:t>Interpretation —</w:t>
      </w:r>
      <w:ins w:id="86" w:author="Erik Bülow" w:date="2019-04-18T23:20:00Z">
        <w:r w:rsidR="00C67343">
          <w:t xml:space="preserve"> Baseline </w:t>
        </w:r>
      </w:ins>
      <w:del w:id="87" w:author="Erik Bülow" w:date="2019-04-18T23:20:00Z">
        <w:r w:rsidDel="00C67343">
          <w:delText xml:space="preserve"> C</w:delText>
        </w:r>
      </w:del>
      <w:ins w:id="88" w:author="Erik Bülow" w:date="2019-04-18T23:20:00Z">
        <w:r w:rsidR="00C67343">
          <w:t>c</w:t>
        </w:r>
      </w:ins>
      <w:r>
        <w:t xml:space="preserve">omorbidity </w:t>
      </w:r>
      <w:del w:id="89" w:author="Erik Bülow" w:date="2019-04-18T23:19:00Z">
        <w:r w:rsidDel="00C67343">
          <w:delText xml:space="preserve">indices </w:delText>
        </w:r>
      </w:del>
      <w:del w:id="90" w:author="Erik Bülow" w:date="2019-04-18T23:18:00Z">
        <w:r w:rsidR="001B3532" w:rsidDel="00C67343">
          <w:delText xml:space="preserve">have </w:delText>
        </w:r>
      </w:del>
      <w:r w:rsidR="001B3532">
        <w:t>indicat</w:t>
      </w:r>
      <w:del w:id="91" w:author="Erik Bülow" w:date="2019-04-18T23:18:00Z">
        <w:r w:rsidR="001B3532" w:rsidDel="00C67343">
          <w:delText>iv</w:delText>
        </w:r>
      </w:del>
      <w:r w:rsidR="001B3532">
        <w:t>e</w:t>
      </w:r>
      <w:ins w:id="92" w:author="Erik Bülow" w:date="2019-04-18T23:20:00Z">
        <w:r w:rsidR="00C67343">
          <w:t>s</w:t>
        </w:r>
      </w:ins>
      <w:r w:rsidR="001B3532">
        <w:t xml:space="preserve"> </w:t>
      </w:r>
      <w:del w:id="93" w:author="Erik Bülow" w:date="2019-04-18T23:18:00Z">
        <w:r w:rsidR="001B3532" w:rsidDel="00C67343">
          <w:delText xml:space="preserve">values </w:delText>
        </w:r>
      </w:del>
      <w:r w:rsidR="001B3532">
        <w:t xml:space="preserve">expected </w:t>
      </w:r>
      <w:ins w:id="94" w:author="Erik Bülow" w:date="2019-04-18T23:20:00Z">
        <w:r w:rsidR="00C67343">
          <w:t xml:space="preserve">long-term </w:t>
        </w:r>
      </w:ins>
      <w:r w:rsidR="001B3532">
        <w:t xml:space="preserve">survival </w:t>
      </w:r>
      <w:ins w:id="95" w:author="Erik Bülow" w:date="2019-04-18T23:19:00Z">
        <w:r w:rsidR="00C67343">
          <w:t>after THA</w:t>
        </w:r>
      </w:ins>
      <w:del w:id="96" w:author="Erik Bülow" w:date="2019-04-18T23:20:00Z">
        <w:r w:rsidR="001B3532" w:rsidDel="00C67343">
          <w:delText xml:space="preserve">and </w:delText>
        </w:r>
        <w:r w:rsidR="00E10693" w:rsidDel="00C67343">
          <w:delText>life years lost in long term follow-up of THA patients</w:delText>
        </w:r>
      </w:del>
      <w:r>
        <w:t>.</w:t>
      </w:r>
    </w:p>
    <w:p w14:paraId="07F6B99A" w14:textId="77777777" w:rsidR="00D0244E" w:rsidRDefault="00D0244E" w:rsidP="00A5026E">
      <w:pPr>
        <w:pStyle w:val="Rubrik1"/>
        <w:spacing w:line="360" w:lineRule="auto"/>
        <w:rPr>
          <w:rFonts w:ascii="Times New Roman" w:hAnsi="Times New Roman" w:cs="Times New Roman"/>
        </w:rPr>
      </w:pPr>
    </w:p>
    <w:p w14:paraId="46379BA4" w14:textId="7080602E" w:rsidR="004D3CBD" w:rsidRPr="00982954" w:rsidRDefault="004D3CBD" w:rsidP="00A5026E">
      <w:pPr>
        <w:pStyle w:val="Rubrik1"/>
        <w:spacing w:line="360" w:lineRule="auto"/>
        <w:rPr>
          <w:rFonts w:ascii="Times New Roman" w:hAnsi="Times New Roman" w:cs="Times New Roman"/>
        </w:rPr>
      </w:pPr>
      <w:r w:rsidRPr="00982954">
        <w:rPr>
          <w:rFonts w:ascii="Times New Roman" w:hAnsi="Times New Roman" w:cs="Times New Roman"/>
        </w:rPr>
        <w:t>Introduction</w:t>
      </w:r>
    </w:p>
    <w:p w14:paraId="0EAFB3EC" w14:textId="2DE4CFD1" w:rsidR="00C674CF" w:rsidRDefault="006035CF" w:rsidP="00C674CF">
      <w:pPr>
        <w:spacing w:line="360" w:lineRule="auto"/>
        <w:rPr>
          <w:rFonts w:ascii="Times New Roman" w:hAnsi="Times New Roman" w:cs="Times New Roman"/>
        </w:rPr>
      </w:pPr>
      <w:r w:rsidRPr="00982954">
        <w:rPr>
          <w:rFonts w:ascii="Times New Roman" w:hAnsi="Times New Roman" w:cs="Times New Roman"/>
        </w:rPr>
        <w:t xml:space="preserve">Comorbidity indices </w:t>
      </w:r>
      <w:r w:rsidR="00A916D5" w:rsidRPr="00982954">
        <w:rPr>
          <w:rFonts w:ascii="Times New Roman" w:hAnsi="Times New Roman" w:cs="Times New Roman"/>
        </w:rPr>
        <w:t xml:space="preserve">(such as </w:t>
      </w:r>
      <w:ins w:id="97" w:author="Erik Bülow" w:date="2019-04-18T23:24:00Z">
        <w:r w:rsidR="00740505">
          <w:rPr>
            <w:rFonts w:ascii="Times New Roman" w:hAnsi="Times New Roman" w:cs="Times New Roman"/>
          </w:rPr>
          <w:t xml:space="preserve">proposed by </w:t>
        </w:r>
      </w:ins>
      <w:del w:id="98" w:author="Erik Bülow" w:date="2019-04-18T23:24:00Z">
        <w:r w:rsidR="00A916D5" w:rsidRPr="00982954" w:rsidDel="00740505">
          <w:rPr>
            <w:rFonts w:ascii="Times New Roman" w:hAnsi="Times New Roman" w:cs="Times New Roman"/>
          </w:rPr>
          <w:delText xml:space="preserve">the </w:delText>
        </w:r>
      </w:del>
      <w:commentRangeStart w:id="99"/>
      <w:proofErr w:type="spellStart"/>
      <w:r w:rsidR="00A916D5" w:rsidRPr="00982954">
        <w:rPr>
          <w:rFonts w:ascii="Times New Roman" w:hAnsi="Times New Roman" w:cs="Times New Roman"/>
        </w:rPr>
        <w:t>Elixhauser</w:t>
      </w:r>
      <w:proofErr w:type="spellEnd"/>
      <w:r w:rsidR="00A916D5" w:rsidRPr="00982954">
        <w:rPr>
          <w:rFonts w:ascii="Times New Roman" w:hAnsi="Times New Roman" w:cs="Times New Roman"/>
        </w:rPr>
        <w:t xml:space="preserve"> </w:t>
      </w:r>
      <w:commentRangeEnd w:id="99"/>
      <w:ins w:id="100" w:author="Erik Bülow" w:date="2019-04-18T23:25:00Z">
        <w:r w:rsidR="00740505">
          <w:rPr>
            <w:rFonts w:ascii="Times New Roman" w:hAnsi="Times New Roman" w:cs="Times New Roman"/>
          </w:rPr>
          <w:t xml:space="preserve">and </w:t>
        </w:r>
      </w:ins>
      <w:r w:rsidR="00740505">
        <w:rPr>
          <w:rStyle w:val="Kommentarsreferens"/>
        </w:rPr>
        <w:commentReference w:id="99"/>
      </w:r>
      <w:del w:id="101" w:author="Erik Bülow" w:date="2019-04-18T23:25:00Z">
        <w:r w:rsidR="00A916D5" w:rsidRPr="00982954" w:rsidDel="00740505">
          <w:rPr>
            <w:rFonts w:ascii="Times New Roman" w:hAnsi="Times New Roman" w:cs="Times New Roman"/>
          </w:rPr>
          <w:delText xml:space="preserve">or the </w:delText>
        </w:r>
      </w:del>
      <w:commentRangeStart w:id="102"/>
      <w:proofErr w:type="spellStart"/>
      <w:r w:rsidR="00A916D5" w:rsidRPr="00982954">
        <w:rPr>
          <w:rFonts w:ascii="Times New Roman" w:hAnsi="Times New Roman" w:cs="Times New Roman"/>
        </w:rPr>
        <w:t>Charlson</w:t>
      </w:r>
      <w:proofErr w:type="spellEnd"/>
      <w:del w:id="103" w:author="Erik Bülow" w:date="2019-04-18T23:25:00Z">
        <w:r w:rsidR="00A916D5" w:rsidRPr="00982954" w:rsidDel="00740505">
          <w:rPr>
            <w:rFonts w:ascii="Times New Roman" w:hAnsi="Times New Roman" w:cs="Times New Roman"/>
          </w:rPr>
          <w:delText xml:space="preserve"> </w:delText>
        </w:r>
      </w:del>
      <w:commentRangeEnd w:id="102"/>
      <w:r w:rsidR="00740505">
        <w:rPr>
          <w:rStyle w:val="Kommentarsreferens"/>
        </w:rPr>
        <w:commentReference w:id="102"/>
      </w:r>
      <w:del w:id="104" w:author="Erik Bülow" w:date="2019-04-18T23:25:00Z">
        <w:r w:rsidR="00A916D5" w:rsidRPr="00982954" w:rsidDel="00740505">
          <w:rPr>
            <w:rFonts w:ascii="Times New Roman" w:hAnsi="Times New Roman" w:cs="Times New Roman"/>
          </w:rPr>
          <w:delText>Comorbidity Index</w:delText>
        </w:r>
      </w:del>
      <w:r w:rsidR="00A916D5" w:rsidRPr="00982954">
        <w:rPr>
          <w:rFonts w:ascii="Times New Roman" w:hAnsi="Times New Roman" w:cs="Times New Roman"/>
        </w:rPr>
        <w:t>)</w:t>
      </w:r>
      <w:r w:rsidR="00157325" w:rsidRPr="00982954">
        <w:rPr>
          <w:rFonts w:ascii="Times New Roman" w:hAnsi="Times New Roman" w:cs="Times New Roman"/>
        </w:rPr>
        <w:t xml:space="preserve"> </w:t>
      </w:r>
      <w:r w:rsidRPr="00982954">
        <w:rPr>
          <w:rFonts w:ascii="Times New Roman" w:hAnsi="Times New Roman" w:cs="Times New Roman"/>
        </w:rPr>
        <w:t>are common components of joint replacement studies</w:t>
      </w:r>
      <w:ins w:id="105" w:author="Erik Bülow" w:date="2019-04-18T23:25:00Z">
        <w:r w:rsidR="00740505">
          <w:rPr>
            <w:rFonts w:ascii="Times New Roman" w:hAnsi="Times New Roman" w:cs="Times New Roman"/>
          </w:rPr>
          <w:t xml:space="preserve">. It has been showed however </w:t>
        </w:r>
      </w:ins>
      <w:del w:id="106" w:author="Erik Bülow" w:date="2019-04-18T23:25:00Z">
        <w:r w:rsidRPr="00982954" w:rsidDel="00740505">
          <w:rPr>
            <w:rFonts w:ascii="Times New Roman" w:hAnsi="Times New Roman" w:cs="Times New Roman"/>
          </w:rPr>
          <w:delText xml:space="preserve"> despite </w:delText>
        </w:r>
      </w:del>
      <w:r w:rsidRPr="00982954">
        <w:rPr>
          <w:rFonts w:ascii="Times New Roman" w:hAnsi="Times New Roman" w:cs="Times New Roman"/>
        </w:rPr>
        <w:t>that they a</w:t>
      </w:r>
      <w:ins w:id="107" w:author="Erik Bülow" w:date="2019-04-18T23:26:00Z">
        <w:r w:rsidR="00740505">
          <w:rPr>
            <w:rFonts w:ascii="Times New Roman" w:hAnsi="Times New Roman" w:cs="Times New Roman"/>
          </w:rPr>
          <w:t>d</w:t>
        </w:r>
      </w:ins>
      <w:r w:rsidRPr="00982954">
        <w:rPr>
          <w:rFonts w:ascii="Times New Roman" w:hAnsi="Times New Roman" w:cs="Times New Roman"/>
        </w:rPr>
        <w:t xml:space="preserve">d </w:t>
      </w:r>
      <w:r w:rsidR="00157325" w:rsidRPr="00982954">
        <w:rPr>
          <w:rFonts w:ascii="Times New Roman" w:hAnsi="Times New Roman" w:cs="Times New Roman"/>
        </w:rPr>
        <w:t>lit</w:t>
      </w:r>
      <w:ins w:id="108" w:author="Erik Bülow" w:date="2019-04-18T23:25:00Z">
        <w:r w:rsidR="00740505">
          <w:rPr>
            <w:rFonts w:ascii="Times New Roman" w:hAnsi="Times New Roman" w:cs="Times New Roman"/>
          </w:rPr>
          <w:t>tl</w:t>
        </w:r>
      </w:ins>
      <w:r w:rsidR="00157325" w:rsidRPr="00982954">
        <w:rPr>
          <w:rFonts w:ascii="Times New Roman" w:hAnsi="Times New Roman" w:cs="Times New Roman"/>
        </w:rPr>
        <w:t xml:space="preserve">e to </w:t>
      </w:r>
      <w:del w:id="109" w:author="Erik Bülow" w:date="2019-04-18T23:26:00Z">
        <w:r w:rsidR="00157325" w:rsidRPr="00982954" w:rsidDel="00740505">
          <w:rPr>
            <w:rFonts w:ascii="Times New Roman" w:hAnsi="Times New Roman" w:cs="Times New Roman"/>
          </w:rPr>
          <w:delText>our</w:delText>
        </w:r>
      </w:del>
      <w:ins w:id="110" w:author="Erik Bülow" w:date="2019-04-18T23:26:00Z">
        <w:r w:rsidR="00740505">
          <w:rPr>
            <w:rFonts w:ascii="Times New Roman" w:hAnsi="Times New Roman" w:cs="Times New Roman"/>
          </w:rPr>
          <w:t>the</w:t>
        </w:r>
      </w:ins>
      <w:r w:rsidR="00157325" w:rsidRPr="00982954">
        <w:rPr>
          <w:rFonts w:ascii="Times New Roman" w:hAnsi="Times New Roman" w:cs="Times New Roman"/>
        </w:rPr>
        <w:t xml:space="preserve"> understanding of </w:t>
      </w:r>
      <w:r w:rsidR="00CD4280" w:rsidRPr="00982954">
        <w:rPr>
          <w:rFonts w:ascii="Times New Roman" w:hAnsi="Times New Roman" w:cs="Times New Roman"/>
        </w:rPr>
        <w:t xml:space="preserve">health-related quality of life </w:t>
      </w:r>
      <w:r w:rsidR="00CD4280" w:rsidRPr="00982954">
        <w:rPr>
          <w:rFonts w:ascii="Times New Roman" w:hAnsi="Times New Roman" w:cs="Times New Roman"/>
        </w:rPr>
        <w:fldChar w:fldCharType="begin"/>
      </w:r>
      <w:r w:rsidR="00CD4280">
        <w:rPr>
          <w:rFonts w:ascii="Times New Roman" w:hAnsi="Times New Roman" w:cs="Times New Roman"/>
        </w:rPr>
        <w:instrText xml:space="preserve"> ADDIN EN.CITE &lt;EndNote&gt;&lt;Cite&gt;&lt;Author&gt;Greene&lt;/Author&gt;&lt;Year&gt;2015&lt;/Year&gt;&lt;RecNum&gt;12&lt;/RecNum&gt;&lt;DisplayText&gt;[1]&lt;/DisplayText&gt;&lt;record&gt;&lt;rec-number&gt;12&lt;/rec-number&gt;&lt;foreign-keys&gt;&lt;key app="EN" db-id="dpt9dpvvlxw205efxp75xfwaep5axvtrpfft" timestamp="1548934678"&gt;12&lt;/key&gt;&lt;/foreign-keys&gt;&lt;ref-type name="Journal Article"&gt;17&lt;/ref-type&gt;&lt;contributors&gt;&lt;authors&gt;&lt;author&gt;Greene, Meridith E.&lt;/author&gt;&lt;author&gt;Rolfson, Ola&lt;/author&gt;&lt;author&gt;Gordon, Max&lt;/author&gt;&lt;author&gt;Garellick, Göran&lt;/author&gt;&lt;author&gt;Nemes, Szilard&lt;/author&gt;&lt;/authors&gt;&lt;/contributors&gt;&lt;titles&gt;&lt;title&gt;Standard Comorbidity Measures Do Not Predict Patient-reported Outcomes 1 Year After Total Hip Arthroplasty&lt;/title&gt;&lt;secondary-title&gt;Clinical Orthopaedics and Related Research®&lt;/secondary-title&gt;&lt;/titles&gt;&lt;periodical&gt;&lt;full-title&gt;Clinical Orthopaedics and Related Research®&lt;/full-title&gt;&lt;/periodical&gt;&lt;pages&gt;3370-3379&lt;/pages&gt;&lt;volume&gt;473&lt;/volume&gt;&lt;number&gt;11&lt;/number&gt;&lt;dates&gt;&lt;year&gt;2015&lt;/year&gt;&lt;pub-dates&gt;&lt;date&gt;November 01&lt;/date&gt;&lt;/pub-dates&gt;&lt;/dates&gt;&lt;isbn&gt;1528-1132&lt;/isbn&gt;&lt;label&gt;Greene2015&lt;/label&gt;&lt;work-type&gt;journal article&lt;/work-type&gt;&lt;urls&gt;&lt;related-urls&gt;&lt;url&gt;https://doi.org/10.1007/s11999-015-4195-z&lt;/url&gt;&lt;url&gt;https://www.ncbi.nlm.nih.gov/pmc/articles/PMC4586242/pdf/11999_2015_Article_4195.pdf&lt;/url&gt;&lt;/related-urls&gt;&lt;/urls&gt;&lt;electronic-resource-num&gt;10.1007/s11999-015-4195-z&lt;/electronic-resource-num&gt;&lt;/record&gt;&lt;/Cite&gt;&lt;/EndNote&gt;</w:instrText>
      </w:r>
      <w:r w:rsidR="00CD4280" w:rsidRPr="00982954">
        <w:rPr>
          <w:rFonts w:ascii="Times New Roman" w:hAnsi="Times New Roman" w:cs="Times New Roman"/>
        </w:rPr>
        <w:fldChar w:fldCharType="separate"/>
      </w:r>
      <w:r w:rsidR="00CD4280">
        <w:rPr>
          <w:rFonts w:ascii="Times New Roman" w:hAnsi="Times New Roman" w:cs="Times New Roman"/>
          <w:noProof/>
        </w:rPr>
        <w:t>[1]</w:t>
      </w:r>
      <w:r w:rsidR="00CD4280" w:rsidRPr="00982954">
        <w:rPr>
          <w:rFonts w:ascii="Times New Roman" w:hAnsi="Times New Roman" w:cs="Times New Roman"/>
        </w:rPr>
        <w:fldChar w:fldCharType="end"/>
      </w:r>
      <w:ins w:id="111" w:author="Erik Bülow" w:date="2019-04-18T23:38:00Z">
        <w:r w:rsidR="004A5062">
          <w:rPr>
            <w:rFonts w:ascii="Times New Roman" w:hAnsi="Times New Roman" w:cs="Times New Roman"/>
          </w:rPr>
          <w:t>,</w:t>
        </w:r>
      </w:ins>
      <w:r w:rsidR="00580BBF">
        <w:rPr>
          <w:rFonts w:ascii="Times New Roman" w:hAnsi="Times New Roman" w:cs="Times New Roman"/>
        </w:rPr>
        <w:t xml:space="preserve"> </w:t>
      </w:r>
      <w:r w:rsidR="002F3D0F">
        <w:rPr>
          <w:rFonts w:ascii="Times New Roman" w:hAnsi="Times New Roman" w:cs="Times New Roman"/>
        </w:rPr>
        <w:t xml:space="preserve">occurrence </w:t>
      </w:r>
      <w:ins w:id="112" w:author="Erik Bülow" w:date="2019-04-18T23:26:00Z">
        <w:r w:rsidR="00740505">
          <w:rPr>
            <w:rFonts w:ascii="Times New Roman" w:hAnsi="Times New Roman" w:cs="Times New Roman"/>
          </w:rPr>
          <w:t xml:space="preserve">of </w:t>
        </w:r>
      </w:ins>
      <w:r w:rsidR="00747812" w:rsidRPr="00982954">
        <w:rPr>
          <w:rFonts w:ascii="Times New Roman" w:hAnsi="Times New Roman" w:cs="Times New Roman"/>
        </w:rPr>
        <w:t xml:space="preserve">re-operations </w:t>
      </w:r>
      <w:r w:rsidR="00747812" w:rsidRPr="00982954">
        <w:rPr>
          <w:rFonts w:ascii="Times New Roman" w:hAnsi="Times New Roman" w:cs="Times New Roman"/>
        </w:rPr>
        <w:fldChar w:fldCharType="begin"/>
      </w:r>
      <w:r w:rsidR="00CD4280">
        <w:rPr>
          <w:rFonts w:ascii="Times New Roman" w:hAnsi="Times New Roman" w:cs="Times New Roman"/>
        </w:rPr>
        <w:instrText xml:space="preserve"> ADDIN EN.CITE &lt;EndNote&gt;&lt;Cite&gt;&lt;Author&gt;Gordon&lt;/Author&gt;&lt;Year&gt;2013&lt;/Year&gt;&lt;RecNum&gt;13&lt;/RecNum&gt;&lt;DisplayText&gt;[2]&lt;/DisplayText&gt;&lt;record&gt;&lt;rec-number&gt;13&lt;/rec-number&gt;&lt;foreign-keys&gt;&lt;key app="EN" db-id="dpt9dpvvlxw205efxp75xfwaep5axvtrpfft" timestamp="1548935175"&gt;13&lt;/key&gt;&lt;/foreign-keys&gt;&lt;ref-type name="Journal Article"&gt;17&lt;/ref-type&gt;&lt;contributors&gt;&lt;authors&gt;&lt;author&gt;Gordon, M.&lt;/author&gt;&lt;author&gt;Stark, A.&lt;/author&gt;&lt;author&gt;Sköldenberg, O. G.&lt;/author&gt;&lt;author&gt;Kärrholm, J.&lt;/author&gt;&lt;author&gt;Garellick, G.&lt;/author&gt;&lt;/authors&gt;&lt;/contributors&gt;&lt;titles&gt;&lt;title&gt;The influence of comorbidity scores on re-operations following primary total hip replacement&lt;/title&gt;&lt;secondary-title&gt;The Bone &amp;amp; Joint Journal&lt;/secondary-title&gt;&lt;/titles&gt;&lt;periodical&gt;&lt;full-title&gt;The Bone &amp;amp; Joint Journal&lt;/full-title&gt;&lt;/periodical&gt;&lt;pages&gt;1184-1191&lt;/pages&gt;&lt;volume&gt;95-B&lt;/volume&gt;&lt;number&gt;9&lt;/number&gt;&lt;dates&gt;&lt;year&gt;2013&lt;/year&gt;&lt;pub-dates&gt;&lt;date&gt;2013/09/01&lt;/date&gt;&lt;/pub-dates&gt;&lt;/dates&gt;&lt;publisher&gt;The British Editorial Society of Bone &amp;amp; Joint Surgery&lt;/publisher&gt;&lt;isbn&gt;2049-4394&lt;/isbn&gt;&lt;urls&gt;&lt;related-urls&gt;&lt;url&gt;https://doi.org/10.1302/0301-620X.95B9.31006&lt;/url&gt;&lt;/related-urls&gt;&lt;/urls&gt;&lt;electronic-resource-num&gt;10.1302/0301-620X.95B9.31006&lt;/electronic-resource-num&gt;&lt;access-date&gt;2019/01/31&lt;/access-date&gt;&lt;/record&gt;&lt;/Cite&gt;&lt;/EndNote&gt;</w:instrText>
      </w:r>
      <w:r w:rsidR="00747812" w:rsidRPr="00982954">
        <w:rPr>
          <w:rFonts w:ascii="Times New Roman" w:hAnsi="Times New Roman" w:cs="Times New Roman"/>
        </w:rPr>
        <w:fldChar w:fldCharType="separate"/>
      </w:r>
      <w:r w:rsidR="00CD4280">
        <w:rPr>
          <w:rFonts w:ascii="Times New Roman" w:hAnsi="Times New Roman" w:cs="Times New Roman"/>
          <w:noProof/>
        </w:rPr>
        <w:t>[2]</w:t>
      </w:r>
      <w:r w:rsidR="00747812" w:rsidRPr="00982954">
        <w:rPr>
          <w:rFonts w:ascii="Times New Roman" w:hAnsi="Times New Roman" w:cs="Times New Roman"/>
        </w:rPr>
        <w:fldChar w:fldCharType="end"/>
      </w:r>
      <w:del w:id="113" w:author="Erik Bülow" w:date="2019-04-18T23:38:00Z">
        <w:r w:rsidR="00A87A8A" w:rsidRPr="00982954" w:rsidDel="004A5062">
          <w:rPr>
            <w:rFonts w:ascii="Times New Roman" w:hAnsi="Times New Roman" w:cs="Times New Roman"/>
          </w:rPr>
          <w:delText>,</w:delText>
        </w:r>
      </w:del>
      <w:r w:rsidR="00A87A8A" w:rsidRPr="00982954">
        <w:rPr>
          <w:rFonts w:ascii="Times New Roman" w:hAnsi="Times New Roman" w:cs="Times New Roman"/>
        </w:rPr>
        <w:t xml:space="preserve"> </w:t>
      </w:r>
      <w:r w:rsidR="00982954">
        <w:rPr>
          <w:rFonts w:ascii="Times New Roman" w:hAnsi="Times New Roman" w:cs="Times New Roman"/>
        </w:rPr>
        <w:t>o</w:t>
      </w:r>
      <w:r w:rsidR="000C4A0C" w:rsidRPr="00982954">
        <w:rPr>
          <w:rFonts w:ascii="Times New Roman" w:hAnsi="Times New Roman" w:cs="Times New Roman"/>
        </w:rPr>
        <w:t xml:space="preserve">r </w:t>
      </w:r>
      <w:r w:rsidR="00157325" w:rsidRPr="00982954">
        <w:rPr>
          <w:rFonts w:ascii="Times New Roman" w:hAnsi="Times New Roman" w:cs="Times New Roman"/>
        </w:rPr>
        <w:t xml:space="preserve">mortality </w:t>
      </w:r>
      <w:r w:rsidR="00157325" w:rsidRPr="00982954">
        <w:rPr>
          <w:rFonts w:ascii="Times New Roman" w:hAnsi="Times New Roman" w:cs="Times New Roman"/>
        </w:rPr>
        <w:fldChar w:fldCharType="begin"/>
      </w:r>
      <w:r w:rsidR="0000141B">
        <w:rPr>
          <w:rFonts w:ascii="Times New Roman" w:hAnsi="Times New Roman" w:cs="Times New Roman"/>
        </w:rPr>
        <w:instrText xml:space="preserve"> ADDIN EN.CITE &lt;EndNote&gt;&lt;Cite&gt;&lt;Author&gt;Bülow&lt;/Author&gt;&lt;Year&gt;2017&lt;/Year&gt;&lt;RecNum&gt;2&lt;/RecNum&gt;&lt;DisplayText&gt;[3]&lt;/DisplayText&gt;&lt;record&gt;&lt;rec-number&gt;2&lt;/rec-number&gt;&lt;foreign-keys&gt;&lt;key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157325" w:rsidRPr="00982954">
        <w:rPr>
          <w:rFonts w:ascii="Times New Roman" w:hAnsi="Times New Roman" w:cs="Times New Roman"/>
        </w:rPr>
        <w:fldChar w:fldCharType="separate"/>
      </w:r>
      <w:r w:rsidR="00EE61B3">
        <w:rPr>
          <w:rFonts w:ascii="Times New Roman" w:hAnsi="Times New Roman" w:cs="Times New Roman"/>
          <w:noProof/>
        </w:rPr>
        <w:t>[3]</w:t>
      </w:r>
      <w:r w:rsidR="00157325" w:rsidRPr="00982954">
        <w:rPr>
          <w:rFonts w:ascii="Times New Roman" w:hAnsi="Times New Roman" w:cs="Times New Roman"/>
        </w:rPr>
        <w:fldChar w:fldCharType="end"/>
      </w:r>
      <w:r w:rsidR="00157325" w:rsidRPr="00982954">
        <w:rPr>
          <w:rFonts w:ascii="Times New Roman" w:hAnsi="Times New Roman" w:cs="Times New Roman"/>
        </w:rPr>
        <w:t xml:space="preserve">. </w:t>
      </w:r>
      <w:r w:rsidR="00982954">
        <w:rPr>
          <w:rFonts w:ascii="Times New Roman" w:hAnsi="Times New Roman" w:cs="Times New Roman"/>
        </w:rPr>
        <w:t>Beside considering comorbidity indices and joint replacement</w:t>
      </w:r>
      <w:ins w:id="114" w:author="Erik Bülow" w:date="2019-04-18T23:27:00Z">
        <w:r w:rsidR="00740505">
          <w:rPr>
            <w:rFonts w:ascii="Times New Roman" w:hAnsi="Times New Roman" w:cs="Times New Roman"/>
          </w:rPr>
          <w:t>,</w:t>
        </w:r>
      </w:ins>
      <w:r w:rsidR="00982954">
        <w:rPr>
          <w:rFonts w:ascii="Times New Roman" w:hAnsi="Times New Roman" w:cs="Times New Roman"/>
        </w:rPr>
        <w:t xml:space="preserve"> these </w:t>
      </w:r>
      <w:r w:rsidR="006A7EA8">
        <w:rPr>
          <w:rFonts w:ascii="Times New Roman" w:hAnsi="Times New Roman" w:cs="Times New Roman"/>
        </w:rPr>
        <w:t>papers</w:t>
      </w:r>
      <w:r w:rsidR="00982954">
        <w:rPr>
          <w:rFonts w:ascii="Times New Roman" w:hAnsi="Times New Roman" w:cs="Times New Roman"/>
        </w:rPr>
        <w:t xml:space="preserve"> have yet another common theme, they are predictive studies</w:t>
      </w:r>
      <w:r w:rsidR="0071788A">
        <w:rPr>
          <w:rFonts w:ascii="Times New Roman" w:hAnsi="Times New Roman" w:cs="Times New Roman"/>
        </w:rPr>
        <w:t xml:space="preserve">, and their assessment strictly applies </w:t>
      </w:r>
      <w:del w:id="115" w:author="Erik Bülow" w:date="2019-04-18T23:27:00Z">
        <w:r w:rsidR="0071788A" w:rsidDel="00740505">
          <w:rPr>
            <w:rFonts w:ascii="Times New Roman" w:hAnsi="Times New Roman" w:cs="Times New Roman"/>
          </w:rPr>
          <w:delText>for</w:delText>
        </w:r>
      </w:del>
      <w:ins w:id="116" w:author="Erik Bülow" w:date="2019-04-18T23:27:00Z">
        <w:r w:rsidR="00740505">
          <w:rPr>
            <w:rFonts w:ascii="Times New Roman" w:hAnsi="Times New Roman" w:cs="Times New Roman"/>
          </w:rPr>
          <w:t>to</w:t>
        </w:r>
      </w:ins>
      <w:r w:rsidR="0071788A">
        <w:rPr>
          <w:rFonts w:ascii="Times New Roman" w:hAnsi="Times New Roman" w:cs="Times New Roman"/>
        </w:rPr>
        <w:t xml:space="preserve"> predictions</w:t>
      </w:r>
      <w:r w:rsidR="00982954">
        <w:rPr>
          <w:rFonts w:ascii="Times New Roman" w:hAnsi="Times New Roman" w:cs="Times New Roman"/>
        </w:rPr>
        <w:t xml:space="preserve">. </w:t>
      </w:r>
      <w:r w:rsidR="007C4579" w:rsidRPr="00982954">
        <w:rPr>
          <w:rFonts w:ascii="Times New Roman" w:hAnsi="Times New Roman" w:cs="Times New Roman"/>
        </w:rPr>
        <w:t xml:space="preserve">Prediction and estimation </w:t>
      </w:r>
      <w:ins w:id="117" w:author="Erik Bülow" w:date="2019-04-18T23:27:00Z">
        <w:r w:rsidR="00740505">
          <w:rPr>
            <w:rFonts w:ascii="Times New Roman" w:hAnsi="Times New Roman" w:cs="Times New Roman"/>
          </w:rPr>
          <w:t xml:space="preserve">are </w:t>
        </w:r>
      </w:ins>
      <w:r w:rsidR="007C4579" w:rsidRPr="00982954">
        <w:rPr>
          <w:rFonts w:ascii="Times New Roman" w:hAnsi="Times New Roman" w:cs="Times New Roman"/>
        </w:rPr>
        <w:t xml:space="preserve">often </w:t>
      </w:r>
      <w:del w:id="118" w:author="Erik Bülow" w:date="2019-04-18T23:28:00Z">
        <w:r w:rsidR="007C4579" w:rsidRPr="00982954" w:rsidDel="00740505">
          <w:rPr>
            <w:rFonts w:ascii="Times New Roman" w:hAnsi="Times New Roman" w:cs="Times New Roman"/>
          </w:rPr>
          <w:delText xml:space="preserve">are </w:delText>
        </w:r>
      </w:del>
      <w:r w:rsidR="007C4579" w:rsidRPr="00982954">
        <w:rPr>
          <w:rFonts w:ascii="Times New Roman" w:hAnsi="Times New Roman" w:cs="Times New Roman"/>
        </w:rPr>
        <w:t>used interchangeably</w:t>
      </w:r>
      <w:ins w:id="119" w:author="Erik Bülow" w:date="2019-04-18T23:28:00Z">
        <w:r w:rsidR="00740505">
          <w:rPr>
            <w:rFonts w:ascii="Times New Roman" w:hAnsi="Times New Roman" w:cs="Times New Roman"/>
          </w:rPr>
          <w:t>,</w:t>
        </w:r>
      </w:ins>
      <w:r w:rsidR="007C4579" w:rsidRPr="00982954">
        <w:rPr>
          <w:rFonts w:ascii="Times New Roman" w:hAnsi="Times New Roman" w:cs="Times New Roman"/>
        </w:rPr>
        <w:t xml:space="preserve"> </w:t>
      </w:r>
      <w:r w:rsidR="00C37D27" w:rsidRPr="00982954">
        <w:rPr>
          <w:rFonts w:ascii="Times New Roman" w:hAnsi="Times New Roman" w:cs="Times New Roman"/>
        </w:rPr>
        <w:t xml:space="preserve">although a clear distinction should be made </w:t>
      </w:r>
      <w:r w:rsidR="00C37D27" w:rsidRPr="00982954">
        <w:rPr>
          <w:rFonts w:ascii="Times New Roman" w:hAnsi="Times New Roman" w:cs="Times New Roman"/>
        </w:rPr>
        <w:fldChar w:fldCharType="begin"/>
      </w:r>
      <w:r w:rsidR="00EE61B3">
        <w:rPr>
          <w:rFonts w:ascii="Times New Roman" w:hAnsi="Times New Roman" w:cs="Times New Roman"/>
        </w:rPr>
        <w:instrText xml:space="preserve"> ADDIN EN.CITE &lt;EndNote&gt;&lt;Cite&gt;&lt;Author&gt;Shmueli&lt;/Author&gt;&lt;Year&gt;2010&lt;/Year&gt;&lt;RecNum&gt;4&lt;/RecNum&gt;&lt;DisplayText&gt;[4]&lt;/DisplayText&gt;&lt;record&gt;&lt;rec-number&gt;4&lt;/rec-number&gt;&lt;foreign-keys&gt;&lt;key app="EN" db-id="dpt9dpvvlxw205efxp75xfwaep5axvtrpfft" timestamp="1548766769"&gt;4&lt;/key&gt;&lt;/foreign-keys&gt;&lt;ref-type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volume&gt;25&lt;/volume&gt;&lt;number&gt;3&lt;/number&gt;&lt;dates&gt;&lt;year&gt;2010&lt;/year&gt;&lt;/dates&gt;&lt;isbn&gt;0883-4237&lt;/isbn&gt;&lt;urls&gt;&lt;/urls&gt;&lt;/record&gt;&lt;/Cite&gt;&lt;/EndNote&gt;</w:instrText>
      </w:r>
      <w:r w:rsidR="00C37D27" w:rsidRPr="00982954">
        <w:rPr>
          <w:rFonts w:ascii="Times New Roman" w:hAnsi="Times New Roman" w:cs="Times New Roman"/>
        </w:rPr>
        <w:fldChar w:fldCharType="separate"/>
      </w:r>
      <w:r w:rsidR="00EE61B3">
        <w:rPr>
          <w:rFonts w:ascii="Times New Roman" w:hAnsi="Times New Roman" w:cs="Times New Roman"/>
          <w:noProof/>
        </w:rPr>
        <w:t>[4]</w:t>
      </w:r>
      <w:r w:rsidR="00C37D27" w:rsidRPr="00982954">
        <w:rPr>
          <w:rFonts w:ascii="Times New Roman" w:hAnsi="Times New Roman" w:cs="Times New Roman"/>
        </w:rPr>
        <w:fldChar w:fldCharType="end"/>
      </w:r>
      <w:r w:rsidR="00C37D27" w:rsidRPr="00982954">
        <w:rPr>
          <w:rFonts w:ascii="Times New Roman" w:hAnsi="Times New Roman" w:cs="Times New Roman"/>
        </w:rPr>
        <w:t xml:space="preserve">. </w:t>
      </w:r>
      <w:del w:id="120" w:author="Erik Bülow" w:date="2019-04-18T23:29:00Z">
        <w:r w:rsidR="002D165F" w:rsidRPr="00982954" w:rsidDel="00740505">
          <w:rPr>
            <w:rFonts w:ascii="Times New Roman" w:hAnsi="Times New Roman" w:cs="Times New Roman"/>
          </w:rPr>
          <w:delText>S</w:delText>
        </w:r>
      </w:del>
      <w:del w:id="121" w:author="Erik Bülow" w:date="2019-04-18T23:32:00Z">
        <w:r w:rsidR="002D165F" w:rsidRPr="00982954" w:rsidDel="00740505">
          <w:rPr>
            <w:rFonts w:ascii="Times New Roman" w:hAnsi="Times New Roman" w:cs="Times New Roman"/>
          </w:rPr>
          <w:delText xml:space="preserve">tudies </w:delText>
        </w:r>
      </w:del>
      <w:del w:id="122" w:author="Erik Bülow" w:date="2019-04-18T23:29:00Z">
        <w:r w:rsidR="002D165F" w:rsidRPr="00982954" w:rsidDel="00740505">
          <w:rPr>
            <w:rFonts w:ascii="Times New Roman" w:hAnsi="Times New Roman" w:cs="Times New Roman"/>
          </w:rPr>
          <w:delText>that aim to assess the strength of association between an</w:delText>
        </w:r>
      </w:del>
      <w:del w:id="123" w:author="Erik Bülow" w:date="2019-04-18T23:32:00Z">
        <w:r w:rsidR="002D165F" w:rsidRPr="00982954" w:rsidDel="00740505">
          <w:rPr>
            <w:rFonts w:ascii="Times New Roman" w:hAnsi="Times New Roman" w:cs="Times New Roman"/>
          </w:rPr>
          <w:delText xml:space="preserve"> exposure and </w:delText>
        </w:r>
      </w:del>
      <w:del w:id="124" w:author="Erik Bülow" w:date="2019-04-18T23:30:00Z">
        <w:r w:rsidR="002D165F" w:rsidRPr="00982954" w:rsidDel="00740505">
          <w:rPr>
            <w:rFonts w:ascii="Times New Roman" w:hAnsi="Times New Roman" w:cs="Times New Roman"/>
          </w:rPr>
          <w:delText xml:space="preserve">an </w:delText>
        </w:r>
      </w:del>
      <w:del w:id="125" w:author="Erik Bülow" w:date="2019-04-18T23:32:00Z">
        <w:r w:rsidR="002D165F" w:rsidRPr="00982954" w:rsidDel="00740505">
          <w:rPr>
            <w:rFonts w:ascii="Times New Roman" w:hAnsi="Times New Roman" w:cs="Times New Roman"/>
          </w:rPr>
          <w:delText xml:space="preserve">outcome could </w:delText>
        </w:r>
        <w:r w:rsidR="002F3D0F" w:rsidRPr="00982954" w:rsidDel="00740505">
          <w:rPr>
            <w:rFonts w:ascii="Times New Roman" w:hAnsi="Times New Roman" w:cs="Times New Roman"/>
          </w:rPr>
          <w:delText xml:space="preserve">still </w:delText>
        </w:r>
        <w:r w:rsidR="002D165F" w:rsidRPr="00982954" w:rsidDel="00740505">
          <w:rPr>
            <w:rFonts w:ascii="Times New Roman" w:hAnsi="Times New Roman" w:cs="Times New Roman"/>
          </w:rPr>
          <w:delText xml:space="preserve">benefit from considering comorbidity indices. </w:delText>
        </w:r>
      </w:del>
      <w:r w:rsidR="00AF2464" w:rsidRPr="00982954">
        <w:rPr>
          <w:rFonts w:ascii="Times New Roman" w:hAnsi="Times New Roman" w:cs="Times New Roman"/>
        </w:rPr>
        <w:t>Predictive studies</w:t>
      </w:r>
      <w:ins w:id="126" w:author="Erik Bülow" w:date="2019-04-18T23:30:00Z">
        <w:r w:rsidR="00740505">
          <w:rPr>
            <w:rFonts w:ascii="Times New Roman" w:hAnsi="Times New Roman" w:cs="Times New Roman"/>
          </w:rPr>
          <w:t xml:space="preserve"> or</w:t>
        </w:r>
      </w:ins>
      <w:del w:id="127" w:author="Erik Bülow" w:date="2019-04-18T23:30:00Z">
        <w:r w:rsidR="00AF2464" w:rsidRPr="00982954" w:rsidDel="00740505">
          <w:rPr>
            <w:rFonts w:ascii="Times New Roman" w:hAnsi="Times New Roman" w:cs="Times New Roman"/>
          </w:rPr>
          <w:delText>/</w:delText>
        </w:r>
      </w:del>
      <w:r w:rsidR="00AF2464" w:rsidRPr="00982954">
        <w:rPr>
          <w:rFonts w:ascii="Times New Roman" w:hAnsi="Times New Roman" w:cs="Times New Roman"/>
        </w:rPr>
        <w:t xml:space="preserve"> risk calculator</w:t>
      </w:r>
      <w:ins w:id="128" w:author="Erik Bülow" w:date="2019-04-18T23:30:00Z">
        <w:r w:rsidR="00740505">
          <w:rPr>
            <w:rFonts w:ascii="Times New Roman" w:hAnsi="Times New Roman" w:cs="Times New Roman"/>
          </w:rPr>
          <w:t>s</w:t>
        </w:r>
      </w:ins>
      <w:ins w:id="129" w:author="Erik Bülow" w:date="2019-04-18T23:39:00Z">
        <w:r w:rsidR="004A5062">
          <w:rPr>
            <w:rFonts w:ascii="Times New Roman" w:hAnsi="Times New Roman" w:cs="Times New Roman"/>
          </w:rPr>
          <w:t>,</w:t>
        </w:r>
      </w:ins>
      <w:ins w:id="130" w:author="Erik Bülow" w:date="2019-04-18T23:30:00Z">
        <w:r w:rsidR="00740505">
          <w:rPr>
            <w:rFonts w:ascii="Times New Roman" w:hAnsi="Times New Roman" w:cs="Times New Roman"/>
          </w:rPr>
          <w:t xml:space="preserve"> </w:t>
        </w:r>
      </w:ins>
      <w:del w:id="131" w:author="Erik Bülow" w:date="2019-04-18T23:30:00Z">
        <w:r w:rsidR="00AF2464" w:rsidRPr="00982954" w:rsidDel="00740505">
          <w:rPr>
            <w:rFonts w:ascii="Times New Roman" w:hAnsi="Times New Roman" w:cs="Times New Roman"/>
          </w:rPr>
          <w:delText xml:space="preserve"> </w:delText>
        </w:r>
      </w:del>
      <w:r w:rsidR="00B37013" w:rsidRPr="00982954">
        <w:rPr>
          <w:rFonts w:ascii="Times New Roman" w:hAnsi="Times New Roman" w:cs="Times New Roman"/>
        </w:rPr>
        <w:t>aim</w:t>
      </w:r>
      <w:del w:id="132" w:author="Erik Bülow" w:date="2019-04-18T23:33:00Z">
        <w:r w:rsidR="00B37013" w:rsidRPr="00982954" w:rsidDel="00740505">
          <w:rPr>
            <w:rFonts w:ascii="Times New Roman" w:hAnsi="Times New Roman" w:cs="Times New Roman"/>
          </w:rPr>
          <w:delText>s</w:delText>
        </w:r>
      </w:del>
      <w:r w:rsidR="00B37013" w:rsidRPr="00982954">
        <w:rPr>
          <w:rFonts w:ascii="Times New Roman" w:hAnsi="Times New Roman" w:cs="Times New Roman"/>
        </w:rPr>
        <w:t xml:space="preserve"> to </w:t>
      </w:r>
      <w:ins w:id="133" w:author="Erik Bülow" w:date="2019-04-18T23:31:00Z">
        <w:r w:rsidR="00740505">
          <w:rPr>
            <w:rFonts w:ascii="Times New Roman" w:hAnsi="Times New Roman" w:cs="Times New Roman"/>
          </w:rPr>
          <w:t>predict the outcome for a specific pati</w:t>
        </w:r>
      </w:ins>
      <w:ins w:id="134" w:author="Erik Bülow" w:date="2019-04-18T23:32:00Z">
        <w:r w:rsidR="00740505">
          <w:rPr>
            <w:rFonts w:ascii="Times New Roman" w:hAnsi="Times New Roman" w:cs="Times New Roman"/>
          </w:rPr>
          <w:t>ent</w:t>
        </w:r>
      </w:ins>
      <w:del w:id="135" w:author="Erik Bülow" w:date="2019-04-18T23:31:00Z">
        <w:r w:rsidR="00B37013" w:rsidRPr="00982954" w:rsidDel="00740505">
          <w:rPr>
            <w:rFonts w:ascii="Times New Roman" w:hAnsi="Times New Roman" w:cs="Times New Roman"/>
          </w:rPr>
          <w:delText xml:space="preserve">offer </w:delText>
        </w:r>
      </w:del>
      <w:del w:id="136" w:author="Erik Bülow" w:date="2019-04-18T23:32:00Z">
        <w:r w:rsidR="00B37013" w:rsidRPr="00982954" w:rsidDel="00740505">
          <w:rPr>
            <w:rFonts w:ascii="Times New Roman" w:hAnsi="Times New Roman" w:cs="Times New Roman"/>
          </w:rPr>
          <w:delText>indicat</w:delText>
        </w:r>
      </w:del>
      <w:del w:id="137" w:author="Erik Bülow" w:date="2019-04-18T23:31:00Z">
        <w:r w:rsidR="00B37013" w:rsidRPr="00982954" w:rsidDel="00740505">
          <w:rPr>
            <w:rFonts w:ascii="Times New Roman" w:hAnsi="Times New Roman" w:cs="Times New Roman"/>
          </w:rPr>
          <w:delText>ion</w:delText>
        </w:r>
        <w:r w:rsidR="00ED1C1B" w:rsidDel="00740505">
          <w:rPr>
            <w:rFonts w:ascii="Times New Roman" w:hAnsi="Times New Roman" w:cs="Times New Roman"/>
          </w:rPr>
          <w:delText>s</w:delText>
        </w:r>
      </w:del>
      <w:del w:id="138" w:author="Erik Bülow" w:date="2019-04-18T23:32:00Z">
        <w:r w:rsidR="00B37013" w:rsidRPr="00982954" w:rsidDel="00740505">
          <w:rPr>
            <w:rFonts w:ascii="Times New Roman" w:hAnsi="Times New Roman" w:cs="Times New Roman"/>
          </w:rPr>
          <w:delText xml:space="preserve"> for individual patients</w:delText>
        </w:r>
      </w:del>
      <w:r w:rsidR="00B37013" w:rsidRPr="00982954">
        <w:rPr>
          <w:rFonts w:ascii="Times New Roman" w:hAnsi="Times New Roman" w:cs="Times New Roman"/>
        </w:rPr>
        <w:t xml:space="preserve"> (or groups of patients with similar characteristics). </w:t>
      </w:r>
      <w:ins w:id="139" w:author="Erik Bülow" w:date="2019-04-18T23:39:00Z">
        <w:r w:rsidR="004A5062">
          <w:rPr>
            <w:rFonts w:ascii="Times New Roman" w:hAnsi="Times New Roman" w:cs="Times New Roman"/>
          </w:rPr>
          <w:t xml:space="preserve">Baseline comorbidity </w:t>
        </w:r>
      </w:ins>
      <w:ins w:id="140" w:author="Erik Bülow" w:date="2019-04-18T23:40:00Z">
        <w:r w:rsidR="004A5062">
          <w:rPr>
            <w:rFonts w:ascii="Times New Roman" w:hAnsi="Times New Roman" w:cs="Times New Roman"/>
          </w:rPr>
          <w:t>indices</w:t>
        </w:r>
      </w:ins>
      <w:ins w:id="141" w:author="Erik Bülow" w:date="2019-04-18T23:39:00Z">
        <w:r w:rsidR="004A5062">
          <w:rPr>
            <w:rFonts w:ascii="Times New Roman" w:hAnsi="Times New Roman" w:cs="Times New Roman"/>
          </w:rPr>
          <w:t xml:space="preserve"> adds little in </w:t>
        </w:r>
      </w:ins>
      <w:ins w:id="142" w:author="Erik Bülow" w:date="2019-04-18T23:40:00Z">
        <w:r w:rsidR="004A5062">
          <w:rPr>
            <w:rFonts w:ascii="Times New Roman" w:hAnsi="Times New Roman" w:cs="Times New Roman"/>
          </w:rPr>
          <w:t xml:space="preserve">this case. </w:t>
        </w:r>
      </w:ins>
      <w:ins w:id="143" w:author="Erik Bülow" w:date="2019-04-18T23:34:00Z">
        <w:r w:rsidR="004A5062">
          <w:rPr>
            <w:rFonts w:ascii="Times New Roman" w:hAnsi="Times New Roman" w:cs="Times New Roman"/>
          </w:rPr>
          <w:t>Etiological studies of a</w:t>
        </w:r>
      </w:ins>
      <w:ins w:id="144" w:author="Erik Bülow" w:date="2019-04-18T23:33:00Z">
        <w:r w:rsidR="00740505">
          <w:rPr>
            <w:rFonts w:ascii="Times New Roman" w:hAnsi="Times New Roman" w:cs="Times New Roman"/>
          </w:rPr>
          <w:t xml:space="preserve">ssociation </w:t>
        </w:r>
      </w:ins>
      <w:ins w:id="145" w:author="Erik Bülow" w:date="2019-04-18T23:34:00Z">
        <w:r w:rsidR="004A5062">
          <w:rPr>
            <w:rFonts w:ascii="Times New Roman" w:hAnsi="Times New Roman" w:cs="Times New Roman"/>
          </w:rPr>
          <w:t xml:space="preserve">between </w:t>
        </w:r>
      </w:ins>
      <w:ins w:id="146" w:author="Erik Bülow" w:date="2019-04-18T23:33:00Z">
        <w:r w:rsidR="00740505" w:rsidRPr="00982954">
          <w:rPr>
            <w:rFonts w:ascii="Times New Roman" w:hAnsi="Times New Roman" w:cs="Times New Roman"/>
          </w:rPr>
          <w:t>exposure</w:t>
        </w:r>
        <w:r w:rsidR="00740505">
          <w:rPr>
            <w:rFonts w:ascii="Times New Roman" w:hAnsi="Times New Roman" w:cs="Times New Roman"/>
          </w:rPr>
          <w:t>s</w:t>
        </w:r>
        <w:r w:rsidR="00740505" w:rsidRPr="00982954">
          <w:rPr>
            <w:rFonts w:ascii="Times New Roman" w:hAnsi="Times New Roman" w:cs="Times New Roman"/>
          </w:rPr>
          <w:t xml:space="preserve"> and outcome</w:t>
        </w:r>
        <w:r w:rsidR="00740505">
          <w:rPr>
            <w:rFonts w:ascii="Times New Roman" w:hAnsi="Times New Roman" w:cs="Times New Roman"/>
          </w:rPr>
          <w:t>s on the other hand,</w:t>
        </w:r>
      </w:ins>
      <w:ins w:id="147" w:author="Erik Bülow" w:date="2019-04-18T23:32:00Z">
        <w:r w:rsidR="00740505" w:rsidRPr="00982954">
          <w:rPr>
            <w:rFonts w:ascii="Times New Roman" w:hAnsi="Times New Roman" w:cs="Times New Roman"/>
          </w:rPr>
          <w:t xml:space="preserve"> could still benefit from considering comorbidity</w:t>
        </w:r>
        <w:r w:rsidR="00740505">
          <w:rPr>
            <w:rFonts w:ascii="Times New Roman" w:hAnsi="Times New Roman" w:cs="Times New Roman"/>
          </w:rPr>
          <w:t xml:space="preserve"> on a population level</w:t>
        </w:r>
        <w:r w:rsidR="00740505" w:rsidRPr="00982954">
          <w:rPr>
            <w:rFonts w:ascii="Times New Roman" w:hAnsi="Times New Roman" w:cs="Times New Roman"/>
          </w:rPr>
          <w:t>.</w:t>
        </w:r>
        <w:r w:rsidR="00740505">
          <w:rPr>
            <w:rFonts w:ascii="Times New Roman" w:hAnsi="Times New Roman" w:cs="Times New Roman"/>
          </w:rPr>
          <w:t xml:space="preserve"> </w:t>
        </w:r>
      </w:ins>
      <w:del w:id="148" w:author="Erik Bülow" w:date="2019-04-18T23:35:00Z">
        <w:r w:rsidR="00631150" w:rsidRPr="00982954" w:rsidDel="004A5062">
          <w:rPr>
            <w:rFonts w:ascii="Times New Roman" w:hAnsi="Times New Roman" w:cs="Times New Roman"/>
          </w:rPr>
          <w:delText xml:space="preserve">Etiological studies offer scientific inference </w:delText>
        </w:r>
        <w:r w:rsidR="00A80330" w:rsidDel="004A5062">
          <w:rPr>
            <w:rFonts w:ascii="Times New Roman" w:hAnsi="Times New Roman" w:cs="Times New Roman"/>
          </w:rPr>
          <w:delText>that</w:delText>
        </w:r>
        <w:r w:rsidR="00631150" w:rsidRPr="00982954" w:rsidDel="004A5062">
          <w:rPr>
            <w:rFonts w:ascii="Times New Roman" w:hAnsi="Times New Roman" w:cs="Times New Roman"/>
          </w:rPr>
          <w:delText xml:space="preserve"> applies at population</w:delText>
        </w:r>
        <w:r w:rsidR="00403AF6" w:rsidDel="004A5062">
          <w:rPr>
            <w:rFonts w:ascii="Times New Roman" w:hAnsi="Times New Roman" w:cs="Times New Roman"/>
          </w:rPr>
          <w:delText xml:space="preserve"> level</w:delText>
        </w:r>
        <w:r w:rsidR="00C574DC" w:rsidDel="004A5062">
          <w:rPr>
            <w:rFonts w:ascii="Times New Roman" w:hAnsi="Times New Roman" w:cs="Times New Roman"/>
          </w:rPr>
          <w:delText xml:space="preserve"> and assess association between exposures and outcomes</w:delText>
        </w:r>
        <w:r w:rsidR="00631150" w:rsidRPr="00982954" w:rsidDel="004A5062">
          <w:rPr>
            <w:rFonts w:ascii="Times New Roman" w:hAnsi="Times New Roman" w:cs="Times New Roman"/>
          </w:rPr>
          <w:delText xml:space="preserve">. </w:delText>
        </w:r>
      </w:del>
      <w:r w:rsidR="002E0CA1">
        <w:rPr>
          <w:rFonts w:ascii="Times New Roman" w:hAnsi="Times New Roman" w:cs="Times New Roman"/>
        </w:rPr>
        <w:t>Such studies have showed that</w:t>
      </w:r>
      <w:del w:id="149" w:author="Erik Bülow" w:date="2019-04-18T23:35:00Z">
        <w:r w:rsidR="002E0CA1" w:rsidDel="004A5062">
          <w:rPr>
            <w:rFonts w:ascii="Times New Roman" w:hAnsi="Times New Roman" w:cs="Times New Roman"/>
          </w:rPr>
          <w:delText xml:space="preserve"> at</w:delText>
        </w:r>
        <w:r w:rsidR="008C7941" w:rsidRPr="00982954" w:rsidDel="004A5062">
          <w:rPr>
            <w:rFonts w:ascii="Times New Roman" w:hAnsi="Times New Roman" w:cs="Times New Roman"/>
          </w:rPr>
          <w:delText xml:space="preserve"> group </w:delText>
        </w:r>
        <w:r w:rsidR="002E0CA1" w:rsidDel="004A5062">
          <w:rPr>
            <w:rFonts w:ascii="Times New Roman" w:hAnsi="Times New Roman" w:cs="Times New Roman"/>
          </w:rPr>
          <w:delText>level</w:delText>
        </w:r>
      </w:del>
      <w:r w:rsidR="008C7941" w:rsidRPr="00982954">
        <w:rPr>
          <w:rFonts w:ascii="Times New Roman" w:hAnsi="Times New Roman" w:cs="Times New Roman"/>
        </w:rPr>
        <w:t xml:space="preserve"> comorbidity indices do affect survival</w:t>
      </w:r>
      <w:ins w:id="150" w:author="Erik Bülow" w:date="2019-04-18T23:37:00Z">
        <w:r w:rsidR="004A5062" w:rsidRPr="00982954">
          <w:rPr>
            <w:rFonts w:ascii="Times New Roman" w:hAnsi="Times New Roman" w:cs="Times New Roman"/>
          </w:rPr>
          <w:t xml:space="preserve"> </w:t>
        </w:r>
        <w:r w:rsidR="004A5062" w:rsidRPr="00982954">
          <w:rPr>
            <w:rFonts w:ascii="Times New Roman" w:hAnsi="Times New Roman" w:cs="Times New Roman"/>
          </w:rPr>
          <w:fldChar w:fldCharType="begin"/>
        </w:r>
        <w:r w:rsidR="004A5062">
          <w:rPr>
            <w:rFonts w:ascii="Times New Roman" w:hAnsi="Times New Roman" w:cs="Times New Roman"/>
          </w:rPr>
          <w:instrText xml:space="preserve"> ADDIN EN.CITE &lt;EndNote&gt;&lt;Cite&gt;&lt;Author&gt;Pedersen&lt;/Author&gt;&lt;Year&gt;2017&lt;/Year&gt;&lt;RecNum&gt;15&lt;/RecNum&gt;&lt;DisplayText&gt;[5]&lt;/DisplayText&gt;&lt;record&gt;&lt;rec-number&gt;15&lt;/rec-number&gt;&lt;foreign-keys&gt;&lt;key app="EN" db-id="dpt9dpvvlxw205efxp75xfwaep5axvtrpfft" timestamp="1548937876"&gt;15&lt;/key&gt;&lt;/foreign-keys&gt;&lt;ref-type name="Journal Article"&gt;17&lt;/ref-type&gt;&lt;contributors&gt;&lt;authors&gt;&lt;author&gt;Glassou, Eva N.&lt;/author&gt;&lt;author&gt;Pedersen, Alma B.&lt;/author&gt;&lt;author&gt;Hansen, Torben B.&lt;/author&gt;&lt;/authors&gt;&lt;/contributors&gt;&lt;titles&gt;&lt;title&gt;Is decreasing mortality in total hip and knee arthroplasty patients dependent on patients’ comorbidity? AU - Glassou, Eva N&lt;/title&gt;&lt;secondary-title&gt;Acta Orthopaedica&lt;/secondary-title&gt;&lt;/titles&gt;&lt;periodical&gt;&lt;full-title&gt;Acta Orthopaedica&lt;/full-title&gt;&lt;/periodical&gt;&lt;pages&gt;288-293&lt;/pages&gt;&lt;volume&gt;88&lt;/volume&gt;&lt;number&gt;3&lt;/number&gt;&lt;dates&gt;&lt;year&gt;2017&lt;/year&gt;&lt;pub-dates&gt;&lt;date&gt;2017/05/04&lt;/date&gt;&lt;/pub-dates&gt;&lt;/dates&gt;&lt;publisher&gt;Taylor &amp;amp; Francis&lt;/publisher&gt;&lt;isbn&gt;1745-3674&lt;/isbn&gt;&lt;urls&gt;&lt;related-urls&gt;&lt;url&gt;https://doi.org/10.1080/17453674.2017.1279496&lt;/url&gt;&lt;url&gt;https://www.ncbi.nlm.nih.gov/pmc/articles/PMC5434597/pdf/iort-88-288.pdf&lt;/url&gt;&lt;/related-urls&gt;&lt;/urls&gt;&lt;electronic-resource-num&gt;10.1080/17453674.2017.1279496&lt;/electronic-resource-num&gt;&lt;/record&gt;&lt;/Cite&gt;&lt;/EndNote&gt;</w:instrText>
        </w:r>
        <w:r w:rsidR="004A5062" w:rsidRPr="00982954">
          <w:rPr>
            <w:rFonts w:ascii="Times New Roman" w:hAnsi="Times New Roman" w:cs="Times New Roman"/>
          </w:rPr>
          <w:fldChar w:fldCharType="separate"/>
        </w:r>
        <w:r w:rsidR="004A5062">
          <w:rPr>
            <w:rFonts w:ascii="Times New Roman" w:hAnsi="Times New Roman" w:cs="Times New Roman"/>
            <w:noProof/>
          </w:rPr>
          <w:t>[5]</w:t>
        </w:r>
        <w:r w:rsidR="004A5062" w:rsidRPr="00982954">
          <w:rPr>
            <w:rFonts w:ascii="Times New Roman" w:hAnsi="Times New Roman" w:cs="Times New Roman"/>
          </w:rPr>
          <w:fldChar w:fldCharType="end"/>
        </w:r>
        <w:r w:rsidR="004A5062">
          <w:rPr>
            <w:rFonts w:ascii="Times New Roman" w:hAnsi="Times New Roman" w:cs="Times New Roman"/>
          </w:rPr>
          <w:t xml:space="preserve">, as well as </w:t>
        </w:r>
        <w:r w:rsidR="004A5062">
          <w:rPr>
            <w:rFonts w:ascii="Times New Roman" w:hAnsi="Times New Roman" w:cs="Times New Roman"/>
          </w:rPr>
          <w:t xml:space="preserve">medical expenses </w:t>
        </w:r>
        <w:r w:rsidR="004A5062">
          <w:rPr>
            <w:rFonts w:ascii="Times New Roman" w:hAnsi="Times New Roman" w:cs="Times New Roman"/>
          </w:rPr>
          <w:fldChar w:fldCharType="begin"/>
        </w:r>
        <w:r w:rsidR="004A5062">
          <w:rPr>
            <w:rFonts w:ascii="Times New Roman" w:hAnsi="Times New Roman" w:cs="Times New Roman"/>
          </w:rPr>
          <w:instrText xml:space="preserve"> ADDIN EN.CITE &lt;EndNote&gt;&lt;Cite&gt;&lt;Author&gt;Penna&lt;/Author&gt;&lt;Year&gt;2019&lt;/Year&gt;&lt;RecNum&gt;19&lt;/RecNum&gt;&lt;DisplayText&gt;[6]&lt;/DisplayText&gt;&lt;record&gt;&lt;rec-number&gt;19&lt;/rec-number&gt;&lt;foreign-keys&gt;&lt;key app="EN" db-id="dpt9dpvvlxw205efxp75xfwaep5axvtrpfft" timestamp="1550827300"&gt;19&lt;/key&gt;&lt;/foreign-keys&gt;&lt;ref-type name="Journal Article"&gt;17&lt;/ref-type&gt;&lt;contributors&gt;&lt;authors&gt;&lt;author&gt;Penna, Sreeram&lt;/author&gt;&lt;author&gt;Bell, Kerri L.&lt;/author&gt;&lt;author&gt;Kuo, Feng-Chih&lt;/author&gt;&lt;author&gt;Henderson, Robert Andrew&lt;/author&gt;&lt;author&gt;Foltz, Carol&lt;/author&gt;&lt;author&gt;Chen, Antonia F.&lt;/author&gt;&lt;/authors&gt;&lt;/contributors&gt;&lt;titles&gt;&lt;title&gt;Impact of Co-Morbidities on the Cost of Care in Primary Elective Joint Arthroplasty&lt;/title&gt;&lt;secondary-title&gt;The Journal of Arthroplasty&lt;/secondary-title&gt;&lt;/titles&gt;&lt;periodical&gt;&lt;full-title&gt;The Journal of Arthroplasty&lt;/full-title&gt;&lt;/periodical&gt;&lt;keywords&gt;&lt;keyword&gt;total joint arthroplasty&lt;/keyword&gt;&lt;keyword&gt;co-morbidities&lt;/keyword&gt;&lt;keyword&gt;cost&lt;/keyword&gt;&lt;keyword&gt;hip&lt;/keyword&gt;&lt;keyword&gt;knee&lt;/keyword&gt;&lt;/keywords&gt;&lt;dates&gt;&lt;year&gt;2019&lt;/year&gt;&lt;pub-dates&gt;&lt;date&gt;2019/01/24/&lt;/date&gt;&lt;/pub-dates&gt;&lt;/dates&gt;&lt;isbn&gt;0883-5403&lt;/isbn&gt;&lt;urls&gt;&lt;related-urls&gt;&lt;url&gt;http://www.sciencedirect.com/science/article/pii/S088354031930083X&lt;/url&gt;&lt;/related-urls&gt;&lt;/urls&gt;&lt;electronic-resource-num&gt;https://doi.org/10.1016/j.arth.2019.01.038&lt;/electronic-resource-num&gt;&lt;/record&gt;&lt;/Cite&gt;&lt;/EndNote&gt;</w:instrText>
        </w:r>
        <w:r w:rsidR="004A5062">
          <w:rPr>
            <w:rFonts w:ascii="Times New Roman" w:hAnsi="Times New Roman" w:cs="Times New Roman"/>
          </w:rPr>
          <w:fldChar w:fldCharType="separate"/>
        </w:r>
        <w:r w:rsidR="004A5062">
          <w:rPr>
            <w:rFonts w:ascii="Times New Roman" w:hAnsi="Times New Roman" w:cs="Times New Roman"/>
            <w:noProof/>
          </w:rPr>
          <w:t>[6]</w:t>
        </w:r>
        <w:r w:rsidR="004A5062">
          <w:rPr>
            <w:rFonts w:ascii="Times New Roman" w:hAnsi="Times New Roman" w:cs="Times New Roman"/>
          </w:rPr>
          <w:fldChar w:fldCharType="end"/>
        </w:r>
        <w:r w:rsidR="004A5062">
          <w:rPr>
            <w:rFonts w:ascii="Times New Roman" w:hAnsi="Times New Roman" w:cs="Times New Roman"/>
          </w:rPr>
          <w:t xml:space="preserve">, </w:t>
        </w:r>
      </w:ins>
      <w:ins w:id="151" w:author="Erik Bülow" w:date="2019-04-18T23:36:00Z">
        <w:r w:rsidR="004A5062">
          <w:rPr>
            <w:rFonts w:ascii="Times New Roman" w:hAnsi="Times New Roman" w:cs="Times New Roman"/>
          </w:rPr>
          <w:t>for patients on average</w:t>
        </w:r>
      </w:ins>
      <w:del w:id="152" w:author="Erik Bülow" w:date="2019-04-18T23:37:00Z">
        <w:r w:rsidR="008C7941" w:rsidRPr="00982954" w:rsidDel="004A5062">
          <w:rPr>
            <w:rFonts w:ascii="Times New Roman" w:hAnsi="Times New Roman" w:cs="Times New Roman"/>
          </w:rPr>
          <w:delText xml:space="preserve"> </w:delText>
        </w:r>
        <w:r w:rsidR="008C7941" w:rsidRPr="00982954" w:rsidDel="004A5062">
          <w:rPr>
            <w:rFonts w:ascii="Times New Roman" w:hAnsi="Times New Roman" w:cs="Times New Roman"/>
          </w:rPr>
          <w:fldChar w:fldCharType="begin"/>
        </w:r>
        <w:r w:rsidR="00253F99" w:rsidDel="004A5062">
          <w:rPr>
            <w:rFonts w:ascii="Times New Roman" w:hAnsi="Times New Roman" w:cs="Times New Roman"/>
          </w:rPr>
          <w:delInstrText xml:space="preserve"> ADDIN EN.CITE &lt;EndNote&gt;&lt;Cite&gt;&lt;Author&gt;Pedersen&lt;/Author&gt;&lt;Year&gt;2017&lt;/Year&gt;&lt;RecNum&gt;15&lt;/RecNum&gt;&lt;DisplayText&gt;[5]&lt;/DisplayText&gt;&lt;record&gt;&lt;rec-number&gt;15&lt;/rec-number&gt;&lt;foreign-keys&gt;&lt;key app="EN" db-id="dpt9dpvvlxw205efxp75xfwaep5axvtrpfft" timestamp="1548937876"&gt;15&lt;/key&gt;&lt;/foreign-keys&gt;&lt;ref-type name="Journal Article"&gt;17&lt;/ref-type&gt;&lt;contributors&gt;&lt;authors&gt;&lt;author&gt;Glassou, Eva N.&lt;/author&gt;&lt;author&gt;Pedersen, Alma B.&lt;/author&gt;&lt;author&gt;Hansen, Torben B.&lt;/author&gt;&lt;/authors&gt;&lt;/contributors&gt;&lt;titles&gt;&lt;title&gt;Is decreasing mortality in total hip and knee arthroplasty patients dependent on patients’ comorbidity? AU - Glassou, Eva N&lt;/title&gt;&lt;secondary-title&gt;Acta Orthopaedica&lt;/secondary-title&gt;&lt;/titles&gt;&lt;periodical&gt;&lt;full-title&gt;Acta Orthopaedica&lt;/full-title&gt;&lt;/periodical&gt;&lt;pages&gt;288-293&lt;/pages&gt;&lt;volume&gt;88&lt;/volume&gt;&lt;number&gt;3&lt;/number&gt;&lt;dates&gt;&lt;year&gt;2017&lt;/year&gt;&lt;pub-dates&gt;&lt;date&gt;2017/05/04&lt;/date&gt;&lt;/pub-dates&gt;&lt;/dates&gt;&lt;publisher&gt;Taylor &amp;amp; Francis&lt;/publisher&gt;&lt;isbn&gt;1745-3674&lt;/isbn&gt;&lt;urls&gt;&lt;related-urls&gt;&lt;url&gt;https://doi.org/10.1080/17453674.2017.1279496&lt;/url&gt;&lt;url&gt;https://www.ncbi.nlm.nih.gov/pmc/articles/PMC5434597/pdf/iort-88-288.pdf&lt;/url&gt;&lt;/related-urls&gt;&lt;/urls&gt;&lt;electronic-resource-num&gt;10.1080/17453674.2017.1279496&lt;/electronic-resource-num&gt;&lt;/record&gt;&lt;/Cite&gt;&lt;/EndNote&gt;</w:delInstrText>
        </w:r>
        <w:r w:rsidR="008C7941" w:rsidRPr="00982954" w:rsidDel="004A5062">
          <w:rPr>
            <w:rFonts w:ascii="Times New Roman" w:hAnsi="Times New Roman" w:cs="Times New Roman"/>
          </w:rPr>
          <w:fldChar w:fldCharType="separate"/>
        </w:r>
        <w:r w:rsidR="00253F99" w:rsidDel="004A5062">
          <w:rPr>
            <w:rFonts w:ascii="Times New Roman" w:hAnsi="Times New Roman" w:cs="Times New Roman"/>
            <w:noProof/>
          </w:rPr>
          <w:delText>[5]</w:delText>
        </w:r>
        <w:r w:rsidR="008C7941" w:rsidRPr="00982954" w:rsidDel="004A5062">
          <w:rPr>
            <w:rFonts w:ascii="Times New Roman" w:hAnsi="Times New Roman" w:cs="Times New Roman"/>
          </w:rPr>
          <w:fldChar w:fldCharType="end"/>
        </w:r>
      </w:del>
      <w:del w:id="153" w:author="Erik Bülow" w:date="2019-04-18T23:36:00Z">
        <w:r w:rsidR="00872369" w:rsidDel="004A5062">
          <w:rPr>
            <w:rFonts w:ascii="Times New Roman" w:hAnsi="Times New Roman" w:cs="Times New Roman"/>
          </w:rPr>
          <w:delText>.</w:delText>
        </w:r>
        <w:r w:rsidR="0071788A" w:rsidDel="004A5062">
          <w:rPr>
            <w:rFonts w:ascii="Times New Roman" w:hAnsi="Times New Roman" w:cs="Times New Roman"/>
          </w:rPr>
          <w:delText xml:space="preserve"> </w:delText>
        </w:r>
        <w:r w:rsidR="00C674CF" w:rsidDel="004A5062">
          <w:rPr>
            <w:rFonts w:ascii="Times New Roman" w:hAnsi="Times New Roman" w:cs="Times New Roman"/>
          </w:rPr>
          <w:delText xml:space="preserve">Higher comorbidity burden is not only associated with decreased life expectancy but also with </w:delText>
        </w:r>
      </w:del>
      <w:del w:id="154" w:author="Erik Bülow" w:date="2019-04-18T23:37:00Z">
        <w:r w:rsidR="00C674CF" w:rsidDel="004A5062">
          <w:rPr>
            <w:rFonts w:ascii="Times New Roman" w:hAnsi="Times New Roman" w:cs="Times New Roman"/>
          </w:rPr>
          <w:delText xml:space="preserve">increased medical expenses </w:delText>
        </w:r>
        <w:r w:rsidR="00C674CF" w:rsidDel="004A5062">
          <w:rPr>
            <w:rFonts w:ascii="Times New Roman" w:hAnsi="Times New Roman" w:cs="Times New Roman"/>
          </w:rPr>
          <w:fldChar w:fldCharType="begin"/>
        </w:r>
        <w:r w:rsidR="00C674CF" w:rsidDel="004A5062">
          <w:rPr>
            <w:rFonts w:ascii="Times New Roman" w:hAnsi="Times New Roman" w:cs="Times New Roman"/>
          </w:rPr>
          <w:delInstrText xml:space="preserve"> ADDIN EN.CITE &lt;EndNote&gt;&lt;Cite&gt;&lt;Author&gt;Penna&lt;/Author&gt;&lt;Year&gt;2019&lt;/Year&gt;&lt;RecNum&gt;19&lt;/RecNum&gt;&lt;DisplayText&gt;[6]&lt;/DisplayText&gt;&lt;record&gt;&lt;rec-number&gt;19&lt;/rec-number&gt;&lt;foreign-keys&gt;&lt;key app="EN" db-id="dpt9dpvvlxw205efxp75xfwaep5axvtrpfft" timestamp="1550827300"&gt;19&lt;/key&gt;&lt;/foreign-keys&gt;&lt;ref-type name="Journal Article"&gt;17&lt;/ref-type&gt;&lt;contributors&gt;&lt;authors&gt;&lt;author&gt;Penna, Sreeram&lt;/author&gt;&lt;author&gt;Bell, Kerri L.&lt;/author&gt;&lt;author&gt;Kuo, Feng-Chih&lt;/author&gt;&lt;author&gt;Henderson, Robert Andrew&lt;/author&gt;&lt;author&gt;Foltz, Carol&lt;/author&gt;&lt;author&gt;Chen, Antonia F.&lt;/author&gt;&lt;/authors&gt;&lt;/contributors&gt;&lt;titles&gt;&lt;title&gt;Impact of Co-Morbidities on the Cost of Care in Primary Elective Joint Arthroplasty&lt;/title&gt;&lt;secondary-title&gt;The Journal of Arthroplasty&lt;/secondary-title&gt;&lt;/titles&gt;&lt;periodical&gt;&lt;full-title&gt;The Journal of Arthroplasty&lt;/full-title&gt;&lt;/periodical&gt;&lt;keywords&gt;&lt;keyword&gt;total joint arthroplasty&lt;/keyword&gt;&lt;keyword&gt;co-morbidities&lt;/keyword&gt;&lt;keyword&gt;cost&lt;/keyword&gt;&lt;keyword&gt;hip&lt;/keyword&gt;&lt;keyword&gt;knee&lt;/keyword&gt;&lt;/keywords&gt;&lt;dates&gt;&lt;year&gt;2019&lt;/year&gt;&lt;pub-dates&gt;&lt;date&gt;2019/01/24/&lt;/date&gt;&lt;/pub-dates&gt;&lt;/dates&gt;&lt;isbn&gt;0883-5403&lt;/isbn&gt;&lt;urls&gt;&lt;related-urls&gt;&lt;url&gt;http://www.sciencedirect.com/science/article/pii/S088354031930083X&lt;/url&gt;&lt;/related-urls&gt;&lt;/urls&gt;&lt;electronic-resource-num&gt;https://doi.org/10.1016/j.arth.2019.01.038&lt;/electronic-resource-num&gt;&lt;/record&gt;&lt;/Cite&gt;&lt;/EndNote&gt;</w:delInstrText>
        </w:r>
        <w:r w:rsidR="00C674CF" w:rsidDel="004A5062">
          <w:rPr>
            <w:rFonts w:ascii="Times New Roman" w:hAnsi="Times New Roman" w:cs="Times New Roman"/>
          </w:rPr>
          <w:fldChar w:fldCharType="separate"/>
        </w:r>
        <w:r w:rsidR="00C674CF" w:rsidDel="004A5062">
          <w:rPr>
            <w:rFonts w:ascii="Times New Roman" w:hAnsi="Times New Roman" w:cs="Times New Roman"/>
            <w:noProof/>
          </w:rPr>
          <w:delText>[6]</w:delText>
        </w:r>
        <w:r w:rsidR="00C674CF" w:rsidDel="004A5062">
          <w:rPr>
            <w:rFonts w:ascii="Times New Roman" w:hAnsi="Times New Roman" w:cs="Times New Roman"/>
          </w:rPr>
          <w:fldChar w:fldCharType="end"/>
        </w:r>
      </w:del>
      <w:r w:rsidR="00C674CF">
        <w:rPr>
          <w:rFonts w:ascii="Times New Roman" w:hAnsi="Times New Roman" w:cs="Times New Roman"/>
        </w:rPr>
        <w:t>.</w:t>
      </w:r>
      <w:del w:id="155" w:author="Erik Bülow" w:date="2019-04-18T23:37:00Z">
        <w:r w:rsidR="00C674CF" w:rsidDel="004A5062">
          <w:rPr>
            <w:rFonts w:ascii="Times New Roman" w:hAnsi="Times New Roman" w:cs="Times New Roman"/>
          </w:rPr>
          <w:delText xml:space="preserve">  </w:delText>
        </w:r>
      </w:del>
    </w:p>
    <w:p w14:paraId="124E65CF" w14:textId="750E452B" w:rsidR="00AB52D9" w:rsidRPr="00982954" w:rsidRDefault="008C7941" w:rsidP="00A5026E">
      <w:pPr>
        <w:spacing w:line="360" w:lineRule="auto"/>
        <w:rPr>
          <w:rFonts w:ascii="Times New Roman" w:hAnsi="Times New Roman" w:cs="Times New Roman"/>
        </w:rPr>
      </w:pPr>
      <w:del w:id="156" w:author="Erik Bülow" w:date="2019-04-18T23:42:00Z">
        <w:r w:rsidRPr="00982954" w:rsidDel="004A5062">
          <w:rPr>
            <w:rFonts w:ascii="Times New Roman" w:hAnsi="Times New Roman" w:cs="Times New Roman"/>
          </w:rPr>
          <w:delText>In paper w</w:delText>
        </w:r>
      </w:del>
      <w:del w:id="157" w:author="Erik Bülow" w:date="2019-04-18T23:43:00Z">
        <w:r w:rsidRPr="00982954" w:rsidDel="004A5062">
          <w:rPr>
            <w:rFonts w:ascii="Times New Roman" w:hAnsi="Times New Roman" w:cs="Times New Roman"/>
          </w:rPr>
          <w:delText xml:space="preserve">e </w:delText>
        </w:r>
      </w:del>
      <w:del w:id="158" w:author="Erik Bülow" w:date="2019-04-18T23:42:00Z">
        <w:r w:rsidRPr="00982954" w:rsidDel="004A5062">
          <w:rPr>
            <w:rFonts w:ascii="Times New Roman" w:hAnsi="Times New Roman" w:cs="Times New Roman"/>
          </w:rPr>
          <w:delText>take</w:delText>
        </w:r>
      </w:del>
      <w:del w:id="159" w:author="Erik Bülow" w:date="2019-04-18T23:43:00Z">
        <w:r w:rsidRPr="00982954" w:rsidDel="004A5062">
          <w:rPr>
            <w:rFonts w:ascii="Times New Roman" w:hAnsi="Times New Roman" w:cs="Times New Roman"/>
          </w:rPr>
          <w:delText xml:space="preserve"> an in-depth look at the relationship between the Elixhauser comorbidity index and </w:delText>
        </w:r>
      </w:del>
      <w:del w:id="160" w:author="Erik Bülow" w:date="2019-04-18T23:41:00Z">
        <w:r w:rsidRPr="00982954" w:rsidDel="004A5062">
          <w:rPr>
            <w:rFonts w:ascii="Times New Roman" w:hAnsi="Times New Roman" w:cs="Times New Roman"/>
          </w:rPr>
          <w:delText xml:space="preserve">mortality </w:delText>
        </w:r>
      </w:del>
      <w:del w:id="161" w:author="Erik Bülow" w:date="2019-04-18T23:43:00Z">
        <w:r w:rsidRPr="00982954" w:rsidDel="004A5062">
          <w:rPr>
            <w:rFonts w:ascii="Times New Roman" w:hAnsi="Times New Roman" w:cs="Times New Roman"/>
          </w:rPr>
          <w:delText xml:space="preserve">after </w:delText>
        </w:r>
      </w:del>
      <w:del w:id="162" w:author="Erik Bülow" w:date="2019-04-18T23:41:00Z">
        <w:r w:rsidRPr="00982954" w:rsidDel="004A5062">
          <w:rPr>
            <w:rFonts w:ascii="Times New Roman" w:hAnsi="Times New Roman" w:cs="Times New Roman"/>
          </w:rPr>
          <w:delText>hip replacement surgery</w:delText>
        </w:r>
      </w:del>
      <w:del w:id="163" w:author="Erik Bülow" w:date="2019-04-18T23:43:00Z">
        <w:r w:rsidRPr="00982954" w:rsidDel="004A5062">
          <w:rPr>
            <w:rFonts w:ascii="Times New Roman" w:hAnsi="Times New Roman" w:cs="Times New Roman"/>
          </w:rPr>
          <w:delText xml:space="preserve">. </w:delText>
        </w:r>
      </w:del>
      <w:r w:rsidR="008967C2">
        <w:rPr>
          <w:rFonts w:ascii="Times New Roman" w:hAnsi="Times New Roman" w:cs="Times New Roman"/>
        </w:rPr>
        <w:t xml:space="preserve">Our aim </w:t>
      </w:r>
      <w:ins w:id="164" w:author="Erik Bülow" w:date="2019-04-18T23:42:00Z">
        <w:r w:rsidR="004A5062">
          <w:rPr>
            <w:rFonts w:ascii="Times New Roman" w:hAnsi="Times New Roman" w:cs="Times New Roman"/>
          </w:rPr>
          <w:t>in t</w:t>
        </w:r>
      </w:ins>
      <w:ins w:id="165" w:author="Erik Bülow" w:date="2019-04-18T23:43:00Z">
        <w:r w:rsidR="004A5062">
          <w:rPr>
            <w:rFonts w:ascii="Times New Roman" w:hAnsi="Times New Roman" w:cs="Times New Roman"/>
          </w:rPr>
          <w:t xml:space="preserve">his paper </w:t>
        </w:r>
      </w:ins>
      <w:del w:id="166" w:author="Erik Bülow" w:date="2019-04-18T23:42:00Z">
        <w:r w:rsidR="008967C2" w:rsidDel="004A5062">
          <w:rPr>
            <w:rFonts w:ascii="Times New Roman" w:hAnsi="Times New Roman" w:cs="Times New Roman"/>
          </w:rPr>
          <w:delText>is</w:delText>
        </w:r>
      </w:del>
      <w:ins w:id="167" w:author="Erik Bülow" w:date="2019-04-18T23:42:00Z">
        <w:r w:rsidR="004A5062">
          <w:rPr>
            <w:rFonts w:ascii="Times New Roman" w:hAnsi="Times New Roman" w:cs="Times New Roman"/>
          </w:rPr>
          <w:t>was</w:t>
        </w:r>
      </w:ins>
      <w:r w:rsidR="008967C2">
        <w:rPr>
          <w:rFonts w:ascii="Times New Roman" w:hAnsi="Times New Roman" w:cs="Times New Roman"/>
        </w:rPr>
        <w:t xml:space="preserve"> to assess</w:t>
      </w:r>
      <w:r w:rsidR="00631150" w:rsidRPr="00982954">
        <w:rPr>
          <w:rFonts w:ascii="Times New Roman" w:hAnsi="Times New Roman" w:cs="Times New Roman"/>
        </w:rPr>
        <w:t xml:space="preserve"> </w:t>
      </w:r>
      <w:ins w:id="168" w:author="Erik Bülow" w:date="2019-04-18T23:43:00Z">
        <w:r w:rsidR="004A5062">
          <w:rPr>
            <w:rFonts w:ascii="Times New Roman" w:hAnsi="Times New Roman" w:cs="Times New Roman"/>
          </w:rPr>
          <w:t xml:space="preserve">the </w:t>
        </w:r>
      </w:ins>
      <w:r w:rsidR="00631150" w:rsidRPr="00982954">
        <w:rPr>
          <w:rFonts w:ascii="Times New Roman" w:hAnsi="Times New Roman" w:cs="Times New Roman"/>
        </w:rPr>
        <w:t>association between</w:t>
      </w:r>
      <w:ins w:id="169" w:author="Erik Bülow" w:date="2019-04-18T23:43:00Z">
        <w:r w:rsidR="004A5062">
          <w:rPr>
            <w:rFonts w:ascii="Times New Roman" w:hAnsi="Times New Roman" w:cs="Times New Roman"/>
          </w:rPr>
          <w:t xml:space="preserve"> the </w:t>
        </w:r>
        <w:proofErr w:type="spellStart"/>
        <w:r w:rsidR="004A5062">
          <w:rPr>
            <w:rFonts w:ascii="Times New Roman" w:hAnsi="Times New Roman" w:cs="Times New Roman"/>
          </w:rPr>
          <w:t>Elixhauser</w:t>
        </w:r>
        <w:proofErr w:type="spellEnd"/>
        <w:r w:rsidR="004A5062">
          <w:rPr>
            <w:rFonts w:ascii="Times New Roman" w:hAnsi="Times New Roman" w:cs="Times New Roman"/>
          </w:rPr>
          <w:t xml:space="preserve"> </w:t>
        </w:r>
      </w:ins>
      <w:del w:id="170" w:author="Erik Bülow" w:date="2019-04-18T23:43:00Z">
        <w:r w:rsidR="00631150" w:rsidRPr="00982954" w:rsidDel="004A5062">
          <w:rPr>
            <w:rFonts w:ascii="Times New Roman" w:hAnsi="Times New Roman" w:cs="Times New Roman"/>
          </w:rPr>
          <w:delText xml:space="preserve"> </w:delText>
        </w:r>
      </w:del>
      <w:r w:rsidR="00631150" w:rsidRPr="00982954">
        <w:rPr>
          <w:rFonts w:ascii="Times New Roman" w:hAnsi="Times New Roman" w:cs="Times New Roman"/>
        </w:rPr>
        <w:t xml:space="preserve">comorbidity </w:t>
      </w:r>
      <w:del w:id="171" w:author="Erik Bülow" w:date="2019-04-18T23:43:00Z">
        <w:r w:rsidR="00631150" w:rsidRPr="00982954" w:rsidDel="004A5062">
          <w:rPr>
            <w:rFonts w:ascii="Times New Roman" w:hAnsi="Times New Roman" w:cs="Times New Roman"/>
          </w:rPr>
          <w:delText>indices</w:delText>
        </w:r>
      </w:del>
      <w:ins w:id="172" w:author="Erik Bülow" w:date="2019-04-18T23:43:00Z">
        <w:r w:rsidR="004A5062">
          <w:rPr>
            <w:rFonts w:ascii="Times New Roman" w:hAnsi="Times New Roman" w:cs="Times New Roman"/>
          </w:rPr>
          <w:t>score</w:t>
        </w:r>
      </w:ins>
      <w:r w:rsidR="00631150" w:rsidRPr="00982954">
        <w:rPr>
          <w:rFonts w:ascii="Times New Roman" w:hAnsi="Times New Roman" w:cs="Times New Roman"/>
        </w:rPr>
        <w:t xml:space="preserve"> and </w:t>
      </w:r>
      <w:ins w:id="173" w:author="Erik Bülow" w:date="2019-04-18T23:43:00Z">
        <w:r w:rsidR="004A5062">
          <w:rPr>
            <w:rFonts w:ascii="Times New Roman" w:hAnsi="Times New Roman" w:cs="Times New Roman"/>
          </w:rPr>
          <w:t xml:space="preserve">the </w:t>
        </w:r>
      </w:ins>
      <w:r w:rsidR="00F447E3">
        <w:rPr>
          <w:rFonts w:ascii="Times New Roman" w:hAnsi="Times New Roman" w:cs="Times New Roman"/>
        </w:rPr>
        <w:t>expected</w:t>
      </w:r>
      <w:ins w:id="174" w:author="Erik Bülow" w:date="2019-04-18T23:43:00Z">
        <w:r w:rsidR="004A5062">
          <w:rPr>
            <w:rFonts w:ascii="Times New Roman" w:hAnsi="Times New Roman" w:cs="Times New Roman"/>
          </w:rPr>
          <w:t xml:space="preserve"> remaining </w:t>
        </w:r>
      </w:ins>
      <w:del w:id="175" w:author="Erik Bülow" w:date="2019-04-18T23:43:00Z">
        <w:r w:rsidR="00F447E3" w:rsidDel="004A5062">
          <w:rPr>
            <w:rFonts w:ascii="Times New Roman" w:hAnsi="Times New Roman" w:cs="Times New Roman"/>
          </w:rPr>
          <w:delText xml:space="preserve"> </w:delText>
        </w:r>
      </w:del>
      <w:r w:rsidR="00F447E3">
        <w:rPr>
          <w:rFonts w:ascii="Times New Roman" w:hAnsi="Times New Roman" w:cs="Times New Roman"/>
        </w:rPr>
        <w:t>survival time</w:t>
      </w:r>
      <w:ins w:id="176" w:author="Erik Bülow" w:date="2019-04-18T23:43:00Z">
        <w:r w:rsidR="004A5062">
          <w:rPr>
            <w:rFonts w:ascii="Times New Roman" w:hAnsi="Times New Roman" w:cs="Times New Roman"/>
          </w:rPr>
          <w:t xml:space="preserve"> after total hip arthroplasty (THA)</w:t>
        </w:r>
      </w:ins>
      <w:r w:rsidR="00631150" w:rsidRPr="00982954">
        <w:rPr>
          <w:rFonts w:ascii="Times New Roman" w:hAnsi="Times New Roman" w:cs="Times New Roman"/>
        </w:rPr>
        <w:t xml:space="preserve">. </w:t>
      </w:r>
      <w:r w:rsidRPr="00982954">
        <w:rPr>
          <w:rFonts w:ascii="Times New Roman" w:hAnsi="Times New Roman" w:cs="Times New Roman"/>
        </w:rPr>
        <w:t xml:space="preserve">This study is </w:t>
      </w:r>
      <w:del w:id="177" w:author="Erik Bülow" w:date="2019-04-18T23:44:00Z">
        <w:r w:rsidRPr="00982954" w:rsidDel="00CB29C5">
          <w:rPr>
            <w:rFonts w:ascii="Times New Roman" w:hAnsi="Times New Roman" w:cs="Times New Roman"/>
          </w:rPr>
          <w:delText xml:space="preserve">more </w:delText>
        </w:r>
      </w:del>
      <w:r w:rsidRPr="00982954">
        <w:rPr>
          <w:rFonts w:ascii="Times New Roman" w:hAnsi="Times New Roman" w:cs="Times New Roman"/>
        </w:rPr>
        <w:t xml:space="preserve">descriptive </w:t>
      </w:r>
      <w:del w:id="178" w:author="Erik Bülow" w:date="2019-04-18T23:44:00Z">
        <w:r w:rsidRPr="00982954" w:rsidDel="00CB29C5">
          <w:rPr>
            <w:rFonts w:ascii="Times New Roman" w:hAnsi="Times New Roman" w:cs="Times New Roman"/>
          </w:rPr>
          <w:delText>in</w:delText>
        </w:r>
      </w:del>
      <w:del w:id="179" w:author="Erik Bülow" w:date="2019-04-18T23:45:00Z">
        <w:r w:rsidRPr="00982954" w:rsidDel="00CB29C5">
          <w:rPr>
            <w:rFonts w:ascii="Times New Roman" w:hAnsi="Times New Roman" w:cs="Times New Roman"/>
          </w:rPr>
          <w:delText xml:space="preserve"> nature </w:delText>
        </w:r>
      </w:del>
      <w:r w:rsidR="00E917A3" w:rsidRPr="00982954">
        <w:rPr>
          <w:rFonts w:ascii="Times New Roman" w:hAnsi="Times New Roman" w:cs="Times New Roman"/>
        </w:rPr>
        <w:t>and</w:t>
      </w:r>
      <w:r w:rsidRPr="00982954">
        <w:rPr>
          <w:rFonts w:ascii="Times New Roman" w:hAnsi="Times New Roman" w:cs="Times New Roman"/>
        </w:rPr>
        <w:t xml:space="preserve"> departs </w:t>
      </w:r>
      <w:r w:rsidR="00F20EC3" w:rsidRPr="00982954">
        <w:rPr>
          <w:rFonts w:ascii="Times New Roman" w:hAnsi="Times New Roman" w:cs="Times New Roman"/>
        </w:rPr>
        <w:t xml:space="preserve">from </w:t>
      </w:r>
      <w:del w:id="180" w:author="Erik Bülow" w:date="2019-04-18T23:45:00Z">
        <w:r w:rsidR="00F20EC3" w:rsidRPr="00982954" w:rsidDel="00CB29C5">
          <w:rPr>
            <w:rFonts w:ascii="Times New Roman" w:hAnsi="Times New Roman" w:cs="Times New Roman"/>
          </w:rPr>
          <w:delText xml:space="preserve">the </w:delText>
        </w:r>
      </w:del>
      <w:r w:rsidR="00F20EC3" w:rsidRPr="00982954">
        <w:rPr>
          <w:rFonts w:ascii="Times New Roman" w:hAnsi="Times New Roman" w:cs="Times New Roman"/>
        </w:rPr>
        <w:t>usual regression modeling</w:t>
      </w:r>
      <w:ins w:id="181" w:author="Erik Bülow" w:date="2019-04-18T23:46:00Z">
        <w:r w:rsidR="00CB29C5">
          <w:rPr>
            <w:rFonts w:ascii="Times New Roman" w:hAnsi="Times New Roman" w:cs="Times New Roman"/>
          </w:rPr>
          <w:t xml:space="preserve"> as it does not rely on </w:t>
        </w:r>
      </w:ins>
      <w:del w:id="182" w:author="Erik Bülow" w:date="2019-04-18T23:46:00Z">
        <w:r w:rsidR="00F20EC3" w:rsidRPr="00982954" w:rsidDel="00CB29C5">
          <w:rPr>
            <w:rFonts w:ascii="Times New Roman" w:hAnsi="Times New Roman" w:cs="Times New Roman"/>
          </w:rPr>
          <w:delText xml:space="preserve">. </w:delText>
        </w:r>
        <w:r w:rsidR="00CF0535" w:rsidRPr="00982954" w:rsidDel="00CB29C5">
          <w:rPr>
            <w:rFonts w:ascii="Times New Roman" w:hAnsi="Times New Roman" w:cs="Times New Roman"/>
          </w:rPr>
          <w:delText>In</w:delText>
        </w:r>
      </w:del>
      <w:del w:id="183" w:author="Erik Bülow" w:date="2019-04-18T23:47:00Z">
        <w:r w:rsidR="00CF0535" w:rsidRPr="00982954" w:rsidDel="00CB29C5">
          <w:rPr>
            <w:rFonts w:ascii="Times New Roman" w:hAnsi="Times New Roman" w:cs="Times New Roman"/>
          </w:rPr>
          <w:delText xml:space="preserve">stead of </w:delText>
        </w:r>
      </w:del>
      <w:r w:rsidR="00CF0535" w:rsidRPr="00982954">
        <w:rPr>
          <w:rFonts w:ascii="Times New Roman" w:hAnsi="Times New Roman" w:cs="Times New Roman"/>
        </w:rPr>
        <w:t xml:space="preserve">hazard </w:t>
      </w:r>
      <w:ins w:id="184" w:author="Erik Bülow" w:date="2019-04-18T23:47:00Z">
        <w:r w:rsidR="00CB29C5">
          <w:rPr>
            <w:rFonts w:ascii="Times New Roman" w:hAnsi="Times New Roman" w:cs="Times New Roman"/>
          </w:rPr>
          <w:t>r</w:t>
        </w:r>
      </w:ins>
      <w:del w:id="185" w:author="Erik Bülow" w:date="2019-04-18T23:47:00Z">
        <w:r w:rsidR="00CF0535" w:rsidRPr="00982954" w:rsidDel="00CB29C5">
          <w:rPr>
            <w:rFonts w:ascii="Times New Roman" w:hAnsi="Times New Roman" w:cs="Times New Roman"/>
          </w:rPr>
          <w:delText>R</w:delText>
        </w:r>
      </w:del>
      <w:r w:rsidR="00CF0535" w:rsidRPr="00982954">
        <w:rPr>
          <w:rFonts w:ascii="Times New Roman" w:hAnsi="Times New Roman" w:cs="Times New Roman"/>
        </w:rPr>
        <w:t>atios</w:t>
      </w:r>
      <w:ins w:id="186" w:author="Erik Bülow" w:date="2019-04-18T23:47:00Z">
        <w:r w:rsidR="00CB29C5">
          <w:rPr>
            <w:rFonts w:ascii="Times New Roman" w:hAnsi="Times New Roman" w:cs="Times New Roman"/>
          </w:rPr>
          <w:t>.</w:t>
        </w:r>
      </w:ins>
      <w:r w:rsidR="00CF0535" w:rsidRPr="00982954">
        <w:rPr>
          <w:rFonts w:ascii="Times New Roman" w:hAnsi="Times New Roman" w:cs="Times New Roman"/>
        </w:rPr>
        <w:t xml:space="preserve"> </w:t>
      </w:r>
      <w:ins w:id="187" w:author="Erik Bülow" w:date="2019-04-18T23:56:00Z">
        <w:r w:rsidR="00DD7A17">
          <w:rPr>
            <w:rFonts w:ascii="Times New Roman" w:hAnsi="Times New Roman" w:cs="Times New Roman"/>
          </w:rPr>
          <w:t>Instead, we</w:t>
        </w:r>
      </w:ins>
      <w:del w:id="188" w:author="Erik Bülow" w:date="2019-04-18T23:47:00Z">
        <w:r w:rsidR="00CF0535" w:rsidRPr="00982954" w:rsidDel="00CB29C5">
          <w:rPr>
            <w:rFonts w:ascii="Times New Roman" w:hAnsi="Times New Roman" w:cs="Times New Roman"/>
          </w:rPr>
          <w:delText>w</w:delText>
        </w:r>
      </w:del>
      <w:del w:id="189" w:author="Erik Bülow" w:date="2019-04-18T23:56:00Z">
        <w:r w:rsidR="00CF0535" w:rsidRPr="00982954" w:rsidDel="00DD7A17">
          <w:rPr>
            <w:rFonts w:ascii="Times New Roman" w:hAnsi="Times New Roman" w:cs="Times New Roman"/>
          </w:rPr>
          <w:delText xml:space="preserve">e </w:delText>
        </w:r>
      </w:del>
      <w:ins w:id="190" w:author="Erik Bülow" w:date="2019-04-18T23:47:00Z">
        <w:r w:rsidR="00CB29C5">
          <w:rPr>
            <w:rFonts w:ascii="Times New Roman" w:hAnsi="Times New Roman" w:cs="Times New Roman"/>
          </w:rPr>
          <w:t xml:space="preserve"> </w:t>
        </w:r>
      </w:ins>
      <w:ins w:id="191" w:author="Erik Bülow" w:date="2019-04-18T23:48:00Z">
        <w:r w:rsidR="00CB29C5">
          <w:rPr>
            <w:rFonts w:ascii="Times New Roman" w:hAnsi="Times New Roman" w:cs="Times New Roman"/>
          </w:rPr>
          <w:t xml:space="preserve">focus </w:t>
        </w:r>
      </w:ins>
      <w:del w:id="192" w:author="Erik Bülow" w:date="2019-04-18T23:48:00Z">
        <w:r w:rsidR="00CF0535" w:rsidRPr="00982954" w:rsidDel="00CB29C5">
          <w:rPr>
            <w:rFonts w:ascii="Times New Roman" w:hAnsi="Times New Roman" w:cs="Times New Roman"/>
          </w:rPr>
          <w:delText xml:space="preserve">estimate </w:delText>
        </w:r>
      </w:del>
      <w:ins w:id="193" w:author="Erik Bülow" w:date="2019-04-18T23:48:00Z">
        <w:r w:rsidR="00CB29C5">
          <w:rPr>
            <w:rFonts w:ascii="Times New Roman" w:hAnsi="Times New Roman" w:cs="Times New Roman"/>
          </w:rPr>
          <w:t xml:space="preserve">on </w:t>
        </w:r>
      </w:ins>
      <w:r w:rsidR="00CF0535" w:rsidRPr="00982954">
        <w:rPr>
          <w:rFonts w:ascii="Times New Roman" w:hAnsi="Times New Roman" w:cs="Times New Roman"/>
        </w:rPr>
        <w:t xml:space="preserve">group </w:t>
      </w:r>
      <w:r w:rsidR="00CF0535" w:rsidRPr="00982954">
        <w:rPr>
          <w:rFonts w:ascii="Times New Roman" w:hAnsi="Times New Roman" w:cs="Times New Roman"/>
        </w:rPr>
        <w:lastRenderedPageBreak/>
        <w:t xml:space="preserve">specific survival </w:t>
      </w:r>
      <w:r w:rsidR="004441F2" w:rsidRPr="00982954">
        <w:rPr>
          <w:rFonts w:ascii="Times New Roman" w:hAnsi="Times New Roman" w:cs="Times New Roman"/>
        </w:rPr>
        <w:t xml:space="preserve">times, </w:t>
      </w:r>
      <w:r w:rsidR="00AB52D9" w:rsidRPr="00982954">
        <w:rPr>
          <w:rFonts w:ascii="Times New Roman" w:hAnsi="Times New Roman" w:cs="Times New Roman"/>
        </w:rPr>
        <w:t xml:space="preserve">a </w:t>
      </w:r>
      <w:r w:rsidR="004441F2" w:rsidRPr="00982954">
        <w:rPr>
          <w:rFonts w:ascii="Times New Roman" w:hAnsi="Times New Roman" w:cs="Times New Roman"/>
        </w:rPr>
        <w:t>clinically</w:t>
      </w:r>
      <w:r w:rsidR="00CF0535" w:rsidRPr="00982954">
        <w:rPr>
          <w:rFonts w:ascii="Times New Roman" w:hAnsi="Times New Roman" w:cs="Times New Roman"/>
        </w:rPr>
        <w:t xml:space="preserve"> meaningful </w:t>
      </w:r>
      <w:ins w:id="194" w:author="Erik Bülow" w:date="2019-04-18T23:48:00Z">
        <w:r w:rsidR="00CB29C5">
          <w:rPr>
            <w:rFonts w:ascii="Times New Roman" w:hAnsi="Times New Roman" w:cs="Times New Roman"/>
          </w:rPr>
          <w:t xml:space="preserve">and </w:t>
        </w:r>
      </w:ins>
      <w:r w:rsidR="00CF0535" w:rsidRPr="00982954">
        <w:rPr>
          <w:rFonts w:ascii="Times New Roman" w:hAnsi="Times New Roman" w:cs="Times New Roman"/>
        </w:rPr>
        <w:t xml:space="preserve">model-free measure </w:t>
      </w:r>
      <w:r w:rsidR="00CF0535" w:rsidRPr="00982954">
        <w:rPr>
          <w:rFonts w:ascii="Times New Roman" w:hAnsi="Times New Roman" w:cs="Times New Roman"/>
        </w:rPr>
        <w:fldChar w:fldCharType="begin">
          <w:fldData xml:space="preserve">PEVuZE5vdGU+PENpdGU+PEF1dGhvcj5Vbm88L0F1dGhvcj48WWVhcj4yMDE0PC9ZZWFyPjxSZWNO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==
</w:fldData>
        </w:fldChar>
      </w:r>
      <w:r w:rsidR="00C674CF">
        <w:rPr>
          <w:rFonts w:ascii="Times New Roman" w:hAnsi="Times New Roman" w:cs="Times New Roman"/>
        </w:rPr>
        <w:instrText xml:space="preserve"> ADDIN EN.CITE </w:instrText>
      </w:r>
      <w:r w:rsidR="00C674CF">
        <w:rPr>
          <w:rFonts w:ascii="Times New Roman" w:hAnsi="Times New Roman" w:cs="Times New Roman"/>
        </w:rPr>
        <w:fldChar w:fldCharType="begin">
          <w:fldData xml:space="preserve">PEVuZE5vdGU+PENpdGU+PEF1dGhvcj5Vbm88L0F1dGhvcj48WWVhcj4yMDE0PC9ZZWFyPjxSZWNO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==
</w:fldData>
        </w:fldChar>
      </w:r>
      <w:r w:rsidR="00C674CF">
        <w:rPr>
          <w:rFonts w:ascii="Times New Roman" w:hAnsi="Times New Roman" w:cs="Times New Roman"/>
        </w:rPr>
        <w:instrText xml:space="preserve"> ADDIN EN.CITE.DATA </w:instrText>
      </w:r>
      <w:r w:rsidR="00C674CF">
        <w:rPr>
          <w:rFonts w:ascii="Times New Roman" w:hAnsi="Times New Roman" w:cs="Times New Roman"/>
        </w:rPr>
      </w:r>
      <w:r w:rsidR="00C674CF">
        <w:rPr>
          <w:rFonts w:ascii="Times New Roman" w:hAnsi="Times New Roman" w:cs="Times New Roman"/>
        </w:rPr>
        <w:fldChar w:fldCharType="end"/>
      </w:r>
      <w:r w:rsidR="00CF0535" w:rsidRPr="00982954">
        <w:rPr>
          <w:rFonts w:ascii="Times New Roman" w:hAnsi="Times New Roman" w:cs="Times New Roman"/>
        </w:rPr>
      </w:r>
      <w:r w:rsidR="00CF0535" w:rsidRPr="00982954">
        <w:rPr>
          <w:rFonts w:ascii="Times New Roman" w:hAnsi="Times New Roman" w:cs="Times New Roman"/>
        </w:rPr>
        <w:fldChar w:fldCharType="separate"/>
      </w:r>
      <w:r w:rsidR="00C674CF">
        <w:rPr>
          <w:rFonts w:ascii="Times New Roman" w:hAnsi="Times New Roman" w:cs="Times New Roman"/>
          <w:noProof/>
        </w:rPr>
        <w:t>[7, 8]</w:t>
      </w:r>
      <w:r w:rsidR="00CF0535" w:rsidRPr="00982954">
        <w:rPr>
          <w:rFonts w:ascii="Times New Roman" w:hAnsi="Times New Roman" w:cs="Times New Roman"/>
        </w:rPr>
        <w:fldChar w:fldCharType="end"/>
      </w:r>
      <w:r w:rsidR="004441F2" w:rsidRPr="00982954">
        <w:rPr>
          <w:rFonts w:ascii="Times New Roman" w:hAnsi="Times New Roman" w:cs="Times New Roman"/>
        </w:rPr>
        <w:t xml:space="preserve">. </w:t>
      </w:r>
      <w:ins w:id="195" w:author="Erik Bülow" w:date="2019-04-18T23:48:00Z">
        <w:r w:rsidR="00CB29C5">
          <w:rPr>
            <w:rFonts w:ascii="Times New Roman" w:hAnsi="Times New Roman" w:cs="Times New Roman"/>
          </w:rPr>
          <w:t xml:space="preserve">To </w:t>
        </w:r>
      </w:ins>
      <w:ins w:id="196" w:author="Erik Bülow" w:date="2019-04-18T23:50:00Z">
        <w:r w:rsidR="00CB29C5">
          <w:rPr>
            <w:rFonts w:ascii="Times New Roman" w:hAnsi="Times New Roman" w:cs="Times New Roman"/>
          </w:rPr>
          <w:t>summarize</w:t>
        </w:r>
      </w:ins>
      <w:ins w:id="197" w:author="Erik Bülow" w:date="2019-04-18T23:49:00Z">
        <w:r w:rsidR="00CB29C5">
          <w:rPr>
            <w:rFonts w:ascii="Times New Roman" w:hAnsi="Times New Roman" w:cs="Times New Roman"/>
          </w:rPr>
          <w:t xml:space="preserve"> </w:t>
        </w:r>
      </w:ins>
      <w:ins w:id="198" w:author="Erik Bülow" w:date="2019-04-18T23:51:00Z">
        <w:r w:rsidR="00CB29C5">
          <w:rPr>
            <w:rFonts w:ascii="Times New Roman" w:hAnsi="Times New Roman" w:cs="Times New Roman"/>
          </w:rPr>
          <w:t>this measure</w:t>
        </w:r>
      </w:ins>
      <w:ins w:id="199" w:author="Erik Bülow" w:date="2019-04-18T23:49:00Z">
        <w:r w:rsidR="00CB29C5">
          <w:rPr>
            <w:rFonts w:ascii="Times New Roman" w:hAnsi="Times New Roman" w:cs="Times New Roman"/>
          </w:rPr>
          <w:t xml:space="preserve"> </w:t>
        </w:r>
      </w:ins>
      <w:ins w:id="200" w:author="Erik Bülow" w:date="2019-04-18T23:52:00Z">
        <w:r w:rsidR="00CB29C5">
          <w:rPr>
            <w:rFonts w:ascii="Times New Roman" w:hAnsi="Times New Roman" w:cs="Times New Roman"/>
          </w:rPr>
          <w:t xml:space="preserve">on the other hand is more </w:t>
        </w:r>
      </w:ins>
      <w:ins w:id="201" w:author="Erik Bülow" w:date="2019-04-18T23:53:00Z">
        <w:r w:rsidR="00CB29C5">
          <w:rPr>
            <w:rFonts w:ascii="Times New Roman" w:hAnsi="Times New Roman" w:cs="Times New Roman"/>
          </w:rPr>
          <w:t xml:space="preserve">problematic. </w:t>
        </w:r>
      </w:ins>
      <w:ins w:id="202" w:author="Erik Bülow" w:date="2019-04-18T23:56:00Z">
        <w:r w:rsidR="00DD7A17">
          <w:rPr>
            <w:rFonts w:ascii="Times New Roman" w:hAnsi="Times New Roman" w:cs="Times New Roman"/>
          </w:rPr>
          <w:t>Its</w:t>
        </w:r>
      </w:ins>
      <w:ins w:id="203" w:author="Erik Bülow" w:date="2019-04-18T23:53:00Z">
        <w:r w:rsidR="00CB29C5">
          <w:rPr>
            <w:rFonts w:ascii="Times New Roman" w:hAnsi="Times New Roman" w:cs="Times New Roman"/>
          </w:rPr>
          <w:t xml:space="preserve"> mean cannot be calculated in the presence of </w:t>
        </w:r>
      </w:ins>
      <w:ins w:id="204" w:author="Erik Bülow" w:date="2019-04-18T23:49:00Z">
        <w:r w:rsidR="00CB29C5">
          <w:rPr>
            <w:rFonts w:ascii="Times New Roman" w:hAnsi="Times New Roman" w:cs="Times New Roman"/>
          </w:rPr>
          <w:t xml:space="preserve">censoring. </w:t>
        </w:r>
      </w:ins>
      <w:ins w:id="205" w:author="Erik Bülow" w:date="2019-04-18T23:51:00Z">
        <w:r w:rsidR="00CB29C5">
          <w:rPr>
            <w:rFonts w:ascii="Times New Roman" w:hAnsi="Times New Roman" w:cs="Times New Roman"/>
          </w:rPr>
          <w:t>We will therefore focus on th</w:t>
        </w:r>
      </w:ins>
      <w:del w:id="206" w:author="Erik Bülow" w:date="2019-04-18T23:50:00Z">
        <w:r w:rsidR="00AB52D9" w:rsidRPr="00982954" w:rsidDel="00CB29C5">
          <w:rPr>
            <w:rFonts w:ascii="Times New Roman" w:hAnsi="Times New Roman" w:cs="Times New Roman"/>
          </w:rPr>
          <w:delText>As censoring hinders assessment of mean survival times we aim to assess t</w:delText>
        </w:r>
      </w:del>
      <w:del w:id="207" w:author="Erik Bülow" w:date="2019-04-18T23:51:00Z">
        <w:r w:rsidR="00AB52D9" w:rsidRPr="00982954" w:rsidDel="00CB29C5">
          <w:rPr>
            <w:rFonts w:ascii="Times New Roman" w:hAnsi="Times New Roman" w:cs="Times New Roman"/>
          </w:rPr>
          <w:delText>h</w:delText>
        </w:r>
      </w:del>
      <w:r w:rsidR="00AB52D9" w:rsidRPr="00982954">
        <w:rPr>
          <w:rFonts w:ascii="Times New Roman" w:hAnsi="Times New Roman" w:cs="Times New Roman"/>
        </w:rPr>
        <w:t xml:space="preserve">e </w:t>
      </w:r>
      <w:r w:rsidR="00AB52D9" w:rsidRPr="00CB29C5">
        <w:rPr>
          <w:rFonts w:ascii="Times New Roman" w:hAnsi="Times New Roman" w:cs="Times New Roman"/>
          <w:i/>
          <w:rPrChange w:id="208" w:author="Erik Bülow" w:date="2019-04-18T23:50:00Z">
            <w:rPr>
              <w:rFonts w:ascii="Times New Roman" w:hAnsi="Times New Roman" w:cs="Times New Roman"/>
            </w:rPr>
          </w:rPrChange>
        </w:rPr>
        <w:t>restricted</w:t>
      </w:r>
      <w:r w:rsidR="00AB52D9" w:rsidRPr="00982954">
        <w:rPr>
          <w:rFonts w:ascii="Times New Roman" w:hAnsi="Times New Roman" w:cs="Times New Roman"/>
        </w:rPr>
        <w:t xml:space="preserve"> mean survival time and </w:t>
      </w:r>
      <w:r w:rsidR="00636516">
        <w:rPr>
          <w:rFonts w:ascii="Times New Roman" w:hAnsi="Times New Roman" w:cs="Times New Roman"/>
        </w:rPr>
        <w:t xml:space="preserve">more importantly </w:t>
      </w:r>
      <w:ins w:id="209" w:author="Erik Bülow" w:date="2019-04-18T23:53:00Z">
        <w:r w:rsidR="00CB29C5">
          <w:rPr>
            <w:rFonts w:ascii="Times New Roman" w:hAnsi="Times New Roman" w:cs="Times New Roman"/>
          </w:rPr>
          <w:t xml:space="preserve">on </w:t>
        </w:r>
      </w:ins>
      <w:r w:rsidR="00636516">
        <w:rPr>
          <w:rFonts w:ascii="Times New Roman" w:hAnsi="Times New Roman" w:cs="Times New Roman"/>
        </w:rPr>
        <w:t xml:space="preserve">the </w:t>
      </w:r>
      <w:r w:rsidR="00AB52D9" w:rsidRPr="00982954">
        <w:rPr>
          <w:rFonts w:ascii="Times New Roman" w:hAnsi="Times New Roman" w:cs="Times New Roman"/>
        </w:rPr>
        <w:t>restricted mean time lost</w:t>
      </w:r>
      <w:r w:rsidR="008E2F88" w:rsidRPr="00982954">
        <w:rPr>
          <w:rFonts w:ascii="Times New Roman" w:hAnsi="Times New Roman" w:cs="Times New Roman"/>
        </w:rPr>
        <w:t xml:space="preserve"> </w:t>
      </w:r>
      <w:r w:rsidR="008E2F88" w:rsidRPr="00982954">
        <w:rPr>
          <w:rFonts w:ascii="Times New Roman" w:hAnsi="Times New Roman" w:cs="Times New Roman"/>
        </w:rPr>
        <w:fldChar w:fldCharType="begin"/>
      </w:r>
      <w:r w:rsidR="00C674CF">
        <w:rPr>
          <w:rFonts w:ascii="Times New Roman" w:hAnsi="Times New Roman" w:cs="Times New Roman"/>
        </w:rPr>
        <w:instrText xml:space="preserve"> ADDIN EN.CITE &lt;EndNote&gt;&lt;Cite&gt;&lt;Author&gt;Royston&lt;/Author&gt;&lt;Year&gt;2013&lt;/Year&gt;&lt;RecNum&gt;10&lt;/RecNum&gt;&lt;DisplayText&gt;[9]&lt;/DisplayText&gt;&lt;record&gt;&lt;rec-number&gt;10&lt;/rec-number&gt;&lt;foreign-keys&gt;&lt;key app="EN" db-id="dpt9dpvvlxw205efxp75xfwaep5axvtrpfft" timestamp="1548835162"&gt;10&lt;/key&gt;&lt;/foreign-keys&gt;&lt;ref-type name="Journal Article"&gt;17&lt;/ref-type&gt;&lt;contributors&gt;&lt;authors&gt;&lt;author&gt;Royston, Patrick&lt;/author&gt;&lt;author&gt;Parmar, Mahesh KB&lt;/author&gt;&lt;/authors&gt;&lt;/contributors&gt;&lt;titles&gt;&lt;title&gt;Restricted mean survival time: an alternative to the hazard ratio for the design and analysis of randomized trials with a time-to-event outcome&lt;/title&gt;&lt;secondary-title&gt;BMC Medical Research Methodology&lt;/secondary-title&gt;&lt;/titles&gt;&lt;periodical&gt;&lt;full-title&gt;BMC Medical Research Methodology&lt;/full-title&gt;&lt;/periodical&gt;&lt;pages&gt;152&lt;/pages&gt;&lt;volume&gt;13&lt;/volume&gt;&lt;number&gt;1&lt;/number&gt;&lt;dates&gt;&lt;year&gt;2013&lt;/year&gt;&lt;pub-dates&gt;&lt;date&gt;December 07&lt;/date&gt;&lt;/pub-dates&gt;&lt;/dates&gt;&lt;isbn&gt;1471-2288&lt;/isbn&gt;&lt;label&gt;Royston2013&lt;/label&gt;&lt;work-type&gt;journal article&lt;/work-type&gt;&lt;urls&gt;&lt;related-urls&gt;&lt;url&gt;https://doi.org/10.1186/1471-2288-13-152&lt;/url&gt;&lt;url&gt;https://bmcmedresmethodol.biomedcentral.com/track/pdf/10.1186/1471-2288-13-152&lt;/url&gt;&lt;/related-urls&gt;&lt;/urls&gt;&lt;electronic-resource-num&gt;10.1186/1471-2288-13-152&lt;/electronic-resource-num&gt;&lt;/record&gt;&lt;/Cite&gt;&lt;/EndNote&gt;</w:instrText>
      </w:r>
      <w:r w:rsidR="008E2F88" w:rsidRPr="00982954">
        <w:rPr>
          <w:rFonts w:ascii="Times New Roman" w:hAnsi="Times New Roman" w:cs="Times New Roman"/>
        </w:rPr>
        <w:fldChar w:fldCharType="separate"/>
      </w:r>
      <w:r w:rsidR="00C674CF">
        <w:rPr>
          <w:rFonts w:ascii="Times New Roman" w:hAnsi="Times New Roman" w:cs="Times New Roman"/>
          <w:noProof/>
        </w:rPr>
        <w:t>[9]</w:t>
      </w:r>
      <w:r w:rsidR="008E2F88" w:rsidRPr="00982954">
        <w:rPr>
          <w:rFonts w:ascii="Times New Roman" w:hAnsi="Times New Roman" w:cs="Times New Roman"/>
        </w:rPr>
        <w:fldChar w:fldCharType="end"/>
      </w:r>
      <w:r w:rsidR="008E2F88" w:rsidRPr="00982954">
        <w:rPr>
          <w:rFonts w:ascii="Times New Roman" w:hAnsi="Times New Roman" w:cs="Times New Roman"/>
        </w:rPr>
        <w:t xml:space="preserve">. These two measures </w:t>
      </w:r>
      <w:r w:rsidR="004D3CBD" w:rsidRPr="00982954">
        <w:rPr>
          <w:rFonts w:ascii="Times New Roman" w:hAnsi="Times New Roman" w:cs="Times New Roman"/>
        </w:rPr>
        <w:t>give</w:t>
      </w:r>
      <w:r w:rsidR="008E2F88" w:rsidRPr="00982954">
        <w:rPr>
          <w:rFonts w:ascii="Times New Roman" w:hAnsi="Times New Roman" w:cs="Times New Roman"/>
        </w:rPr>
        <w:t xml:space="preserve"> the</w:t>
      </w:r>
      <w:del w:id="210" w:author="Erik Bülow" w:date="2019-04-18T23:54:00Z">
        <w:r w:rsidR="008E2F88" w:rsidRPr="00982954" w:rsidDel="00DD7A17">
          <w:rPr>
            <w:rFonts w:ascii="Times New Roman" w:hAnsi="Times New Roman" w:cs="Times New Roman"/>
          </w:rPr>
          <w:delText xml:space="preserve"> expected</w:delText>
        </w:r>
      </w:del>
      <w:r w:rsidR="008E2F88" w:rsidRPr="00982954">
        <w:rPr>
          <w:rFonts w:ascii="Times New Roman" w:hAnsi="Times New Roman" w:cs="Times New Roman"/>
        </w:rPr>
        <w:t xml:space="preserve"> average </w:t>
      </w:r>
      <w:ins w:id="211" w:author="Erik Bülow" w:date="2019-04-18T23:57:00Z">
        <w:r w:rsidR="00DD7A17">
          <w:rPr>
            <w:rFonts w:ascii="Times New Roman" w:hAnsi="Times New Roman" w:cs="Times New Roman"/>
          </w:rPr>
          <w:t xml:space="preserve">remaining </w:t>
        </w:r>
      </w:ins>
      <w:r w:rsidR="008E2F88" w:rsidRPr="00982954">
        <w:rPr>
          <w:rFonts w:ascii="Times New Roman" w:hAnsi="Times New Roman" w:cs="Times New Roman"/>
        </w:rPr>
        <w:t>life expectancy of patients</w:t>
      </w:r>
      <w:del w:id="212" w:author="Erik Bülow" w:date="2019-04-18T23:58:00Z">
        <w:r w:rsidR="008E2F88" w:rsidRPr="00982954" w:rsidDel="00DD7A17">
          <w:rPr>
            <w:rFonts w:ascii="Times New Roman" w:hAnsi="Times New Roman" w:cs="Times New Roman"/>
          </w:rPr>
          <w:delText xml:space="preserve"> up to the time point of interest</w:delText>
        </w:r>
      </w:del>
      <w:r w:rsidR="008E2F88" w:rsidRPr="00982954">
        <w:rPr>
          <w:rFonts w:ascii="Times New Roman" w:hAnsi="Times New Roman" w:cs="Times New Roman"/>
        </w:rPr>
        <w:t xml:space="preserve">, and inversely the life time lost. </w:t>
      </w:r>
      <w:r w:rsidR="004D3CBD" w:rsidRPr="00982954">
        <w:rPr>
          <w:rFonts w:ascii="Times New Roman" w:hAnsi="Times New Roman" w:cs="Times New Roman"/>
        </w:rPr>
        <w:t xml:space="preserve">Both measures are easily interpreted as their unit is a measure of time (days, months or years) and they are easily </w:t>
      </w:r>
      <w:del w:id="213" w:author="Erik Bülow" w:date="2019-04-18T23:55:00Z">
        <w:r w:rsidR="004D3CBD" w:rsidRPr="00982954" w:rsidDel="00DD7A17">
          <w:rPr>
            <w:rFonts w:ascii="Times New Roman" w:hAnsi="Times New Roman" w:cs="Times New Roman"/>
          </w:rPr>
          <w:delText xml:space="preserve">associated and </w:delText>
        </w:r>
      </w:del>
      <w:r w:rsidR="004D3CBD" w:rsidRPr="00982954">
        <w:rPr>
          <w:rFonts w:ascii="Times New Roman" w:hAnsi="Times New Roman" w:cs="Times New Roman"/>
        </w:rPr>
        <w:t xml:space="preserve">estimated </w:t>
      </w:r>
      <w:ins w:id="214" w:author="Erik Bülow" w:date="2019-04-18T23:55:00Z">
        <w:r w:rsidR="00DD7A17">
          <w:rPr>
            <w:rFonts w:ascii="Times New Roman" w:hAnsi="Times New Roman" w:cs="Times New Roman"/>
          </w:rPr>
          <w:t>at</w:t>
        </w:r>
      </w:ins>
      <w:del w:id="215" w:author="Erik Bülow" w:date="2019-04-18T23:55:00Z">
        <w:r w:rsidR="004D3CBD" w:rsidRPr="00982954" w:rsidDel="00DD7A17">
          <w:rPr>
            <w:rFonts w:ascii="Times New Roman" w:hAnsi="Times New Roman" w:cs="Times New Roman"/>
          </w:rPr>
          <w:delText>with</w:delText>
        </w:r>
      </w:del>
      <w:r w:rsidR="004D3CBD" w:rsidRPr="00982954">
        <w:rPr>
          <w:rFonts w:ascii="Times New Roman" w:hAnsi="Times New Roman" w:cs="Times New Roman"/>
        </w:rPr>
        <w:t xml:space="preserve"> clinically meaningful time points. </w:t>
      </w:r>
    </w:p>
    <w:p w14:paraId="62D7D34A" w14:textId="6D01C5B5" w:rsidR="004D3CBD" w:rsidRPr="00982954" w:rsidRDefault="004D3CBD" w:rsidP="00A5026E">
      <w:pPr>
        <w:pStyle w:val="Rubrik1"/>
        <w:spacing w:line="360" w:lineRule="auto"/>
        <w:rPr>
          <w:rFonts w:ascii="Times New Roman" w:hAnsi="Times New Roman" w:cs="Times New Roman"/>
        </w:rPr>
      </w:pPr>
      <w:r w:rsidRPr="00982954">
        <w:rPr>
          <w:rFonts w:ascii="Times New Roman" w:hAnsi="Times New Roman" w:cs="Times New Roman"/>
        </w:rPr>
        <w:t xml:space="preserve">Methods </w:t>
      </w:r>
    </w:p>
    <w:p w14:paraId="780AA62A" w14:textId="778978F5" w:rsidR="004D3CBD" w:rsidRPr="00982954" w:rsidRDefault="004D3CBD" w:rsidP="00A5026E">
      <w:pPr>
        <w:pStyle w:val="Rubrik2"/>
        <w:spacing w:line="360" w:lineRule="auto"/>
        <w:rPr>
          <w:rFonts w:ascii="Times New Roman" w:hAnsi="Times New Roman" w:cs="Times New Roman"/>
        </w:rPr>
      </w:pPr>
      <w:r w:rsidRPr="00982954">
        <w:rPr>
          <w:rFonts w:ascii="Times New Roman" w:hAnsi="Times New Roman" w:cs="Times New Roman"/>
        </w:rPr>
        <w:t xml:space="preserve">Patients and data </w:t>
      </w:r>
    </w:p>
    <w:p w14:paraId="6FF254C0" w14:textId="682E4034" w:rsidR="004D3CBD" w:rsidRPr="00982954" w:rsidRDefault="00D05835" w:rsidP="00A5026E">
      <w:pPr>
        <w:spacing w:line="360" w:lineRule="auto"/>
        <w:rPr>
          <w:rFonts w:ascii="Times New Roman" w:hAnsi="Times New Roman" w:cs="Times New Roman"/>
        </w:rPr>
      </w:pPr>
      <w:r w:rsidRPr="007E3E26">
        <w:rPr>
          <w:rFonts w:ascii="Times New Roman" w:hAnsi="Times New Roman" w:cs="Times New Roman"/>
          <w:color w:val="FF0000"/>
        </w:rPr>
        <w:t xml:space="preserve">We identified </w:t>
      </w:r>
      <w:r w:rsidR="009B24FD" w:rsidRPr="007E3E26">
        <w:rPr>
          <w:rFonts w:ascii="Times New Roman" w:hAnsi="Times New Roman" w:cs="Times New Roman"/>
          <w:color w:val="FF0000"/>
        </w:rPr>
        <w:t xml:space="preserve">120,836 </w:t>
      </w:r>
      <w:r w:rsidRPr="007E3E26">
        <w:rPr>
          <w:rFonts w:ascii="Times New Roman" w:hAnsi="Times New Roman" w:cs="Times New Roman"/>
          <w:color w:val="FF0000"/>
        </w:rPr>
        <w:t xml:space="preserve">patients from the Swedish Hip Arthroplasty Register (SHAR) who underwent THA in the period </w:t>
      </w:r>
      <w:r w:rsidR="005D5493" w:rsidRPr="007E3E26">
        <w:rPr>
          <w:rFonts w:ascii="Times New Roman" w:hAnsi="Times New Roman" w:cs="Times New Roman"/>
          <w:color w:val="FF0000"/>
        </w:rPr>
        <w:t>1999</w:t>
      </w:r>
      <w:r w:rsidRPr="007E3E26">
        <w:rPr>
          <w:rFonts w:ascii="Times New Roman" w:hAnsi="Times New Roman" w:cs="Times New Roman"/>
          <w:color w:val="FF0000"/>
        </w:rPr>
        <w:t>–</w:t>
      </w:r>
      <w:r w:rsidR="005D5493" w:rsidRPr="007E3E26">
        <w:rPr>
          <w:rFonts w:ascii="Times New Roman" w:hAnsi="Times New Roman" w:cs="Times New Roman"/>
          <w:color w:val="FF0000"/>
        </w:rPr>
        <w:t>2012</w:t>
      </w:r>
      <w:r w:rsidRPr="007E3E26">
        <w:rPr>
          <w:rFonts w:ascii="Times New Roman" w:hAnsi="Times New Roman" w:cs="Times New Roman"/>
          <w:color w:val="FF0000"/>
        </w:rPr>
        <w:t xml:space="preserve"> and who matched our inclusion criteria (Figure 1). </w:t>
      </w:r>
      <w:r w:rsidRPr="00982954">
        <w:rPr>
          <w:rFonts w:ascii="Times New Roman" w:hAnsi="Times New Roman" w:cs="Times New Roman"/>
        </w:rPr>
        <w:t>These patients were linked to the Swedish National Patient Register (NPR</w:t>
      </w:r>
      <w:r w:rsidR="007D2E6F" w:rsidRPr="00982954">
        <w:rPr>
          <w:rFonts w:ascii="Times New Roman" w:hAnsi="Times New Roman" w:cs="Times New Roman"/>
        </w:rPr>
        <w:t xml:space="preserve">)  </w:t>
      </w:r>
      <w:r w:rsidR="007D2E6F" w:rsidRPr="00982954">
        <w:rPr>
          <w:rFonts w:ascii="Times New Roman" w:hAnsi="Times New Roman" w:cs="Times New Roman"/>
        </w:rPr>
        <w:fldChar w:fldCharType="begin"/>
      </w:r>
      <w:r w:rsidR="00C674CF">
        <w:rPr>
          <w:rFonts w:ascii="Times New Roman" w:hAnsi="Times New Roman" w:cs="Times New Roman"/>
        </w:rPr>
        <w:instrText xml:space="preserve"> ADDIN EN.CITE &lt;EndNote&gt;&lt;Cite&gt;&lt;Author&gt;Cnudde&lt;/Author&gt;&lt;Year&gt;2016&lt;/Year&gt;&lt;RecNum&gt;11&lt;/RecNum&gt;&lt;DisplayText&gt;[10]&lt;/DisplayText&gt;&lt;record&gt;&lt;rec-number&gt;11&lt;/rec-number&gt;&lt;foreign-keys&gt;&lt;key app="EN" db-id="dpt9dpvvlxw205efxp75xfwaep5axvtrpfft" timestamp="1548852176"&gt;11&lt;/key&gt;&lt;/foreign-keys&gt;&lt;ref-type name="Journal Article"&gt;17&lt;/ref-type&gt;&lt;contributors&gt;&lt;authors&gt;&lt;author&gt;Cnudde, Peter&lt;/author&gt;&lt;author&gt;Rolfson, Ola&lt;/author&gt;&lt;author&gt;Nemes, Szilard&lt;/author&gt;&lt;author&gt;Kärrholm, Johan&lt;/author&gt;&lt;author&gt;Rehnberg, Clas&lt;/author&gt;&lt;author&gt;Rogmark, Cecilia&lt;/author&gt;&lt;author&gt;Timperley, John&lt;/author&gt;&lt;author&gt;Garellick, Göran&lt;/author&gt;&lt;/authors&gt;&lt;/contributors&gt;&lt;titles&gt;&lt;title&gt;Linking Swedish health data registers to establish a research database and a shared decision-making tool in hip replacement&lt;/title&gt;&lt;secondary-title&gt;BMC Musculoskeletal Disorders&lt;/secondary-title&gt;&lt;/titles&gt;&lt;periodical&gt;&lt;full-title&gt;BMC Musculoskeletal Disorders&lt;/full-title&gt;&lt;/periodical&gt;&lt;pages&gt;414&lt;/pages&gt;&lt;volume&gt;17&lt;/volume&gt;&lt;number&gt;1&lt;/number&gt;&lt;dates&gt;&lt;year&gt;2016&lt;/year&gt;&lt;/dates&gt;&lt;isbn&gt;1471-2474&lt;/isbn&gt;&lt;urls&gt;&lt;/urls&gt;&lt;/record&gt;&lt;/Cite&gt;&lt;/EndNote&gt;</w:instrText>
      </w:r>
      <w:r w:rsidR="007D2E6F" w:rsidRPr="00982954">
        <w:rPr>
          <w:rFonts w:ascii="Times New Roman" w:hAnsi="Times New Roman" w:cs="Times New Roman"/>
        </w:rPr>
        <w:fldChar w:fldCharType="separate"/>
      </w:r>
      <w:r w:rsidR="00C674CF">
        <w:rPr>
          <w:rFonts w:ascii="Times New Roman" w:hAnsi="Times New Roman" w:cs="Times New Roman"/>
          <w:noProof/>
        </w:rPr>
        <w:t>[10]</w:t>
      </w:r>
      <w:r w:rsidR="007D2E6F" w:rsidRPr="00982954">
        <w:rPr>
          <w:rFonts w:ascii="Times New Roman" w:hAnsi="Times New Roman" w:cs="Times New Roman"/>
        </w:rPr>
        <w:fldChar w:fldCharType="end"/>
      </w:r>
      <w:r w:rsidR="007D2E6F" w:rsidRPr="00982954">
        <w:rPr>
          <w:rFonts w:ascii="Times New Roman" w:hAnsi="Times New Roman" w:cs="Times New Roman"/>
        </w:rPr>
        <w:t xml:space="preserve"> which provided the ICD-10 codes. </w:t>
      </w:r>
      <w:r w:rsidR="00245C0E" w:rsidRPr="00982954">
        <w:rPr>
          <w:rFonts w:ascii="Times New Roman" w:hAnsi="Times New Roman" w:cs="Times New Roman"/>
        </w:rPr>
        <w:t xml:space="preserve">Individual ICD-10 codes were first identified as different comorbidities, then combined into Elixhauser Comorbidity Index. </w:t>
      </w:r>
      <w:r w:rsidR="00D86913">
        <w:rPr>
          <w:rFonts w:ascii="Times New Roman" w:hAnsi="Times New Roman" w:cs="Times New Roman"/>
        </w:rPr>
        <w:t xml:space="preserve">The window for inclusion </w:t>
      </w:r>
      <w:r w:rsidR="00D86913" w:rsidRPr="00982954">
        <w:rPr>
          <w:rFonts w:ascii="Times New Roman" w:hAnsi="Times New Roman" w:cs="Times New Roman"/>
        </w:rPr>
        <w:t xml:space="preserve">ICD-10 codes </w:t>
      </w:r>
      <w:r w:rsidR="00D86913">
        <w:rPr>
          <w:rFonts w:ascii="Times New Roman" w:hAnsi="Times New Roman" w:cs="Times New Roman"/>
        </w:rPr>
        <w:t xml:space="preserve">was set </w:t>
      </w:r>
      <w:r w:rsidR="008C4561">
        <w:rPr>
          <w:rFonts w:ascii="Times New Roman" w:hAnsi="Times New Roman" w:cs="Times New Roman"/>
        </w:rPr>
        <w:t xml:space="preserve">from 366 to 1 day prior to surgery. </w:t>
      </w:r>
      <w:r w:rsidR="00D86913">
        <w:rPr>
          <w:rFonts w:ascii="Times New Roman" w:hAnsi="Times New Roman" w:cs="Times New Roman"/>
        </w:rPr>
        <w:t xml:space="preserve"> </w:t>
      </w:r>
      <w:r w:rsidR="00245C0E" w:rsidRPr="00982954">
        <w:rPr>
          <w:rFonts w:ascii="Times New Roman" w:hAnsi="Times New Roman" w:cs="Times New Roman"/>
        </w:rPr>
        <w:t xml:space="preserve">For future details on the patient data please see </w:t>
      </w:r>
      <w:r w:rsidR="00245C0E" w:rsidRPr="00982954">
        <w:rPr>
          <w:rFonts w:ascii="Times New Roman" w:hAnsi="Times New Roman" w:cs="Times New Roman"/>
        </w:rPr>
        <w:fldChar w:fldCharType="begin"/>
      </w:r>
      <w:r w:rsidR="0000141B">
        <w:rPr>
          <w:rFonts w:ascii="Times New Roman" w:hAnsi="Times New Roman" w:cs="Times New Roman"/>
        </w:rPr>
        <w:instrText xml:space="preserve"> ADDIN EN.CITE &lt;EndNote&gt;&lt;Cite&gt;&lt;Author&gt;Bülow&lt;/Author&gt;&lt;Year&gt;2017&lt;/Year&gt;&lt;RecNum&gt;2&lt;/RecNum&gt;&lt;DisplayText&gt;[3]&lt;/DisplayText&gt;&lt;record&gt;&lt;rec-number&gt;2&lt;/rec-number&gt;&lt;foreign-keys&gt;&lt;key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245C0E" w:rsidRPr="00982954">
        <w:rPr>
          <w:rFonts w:ascii="Times New Roman" w:hAnsi="Times New Roman" w:cs="Times New Roman"/>
        </w:rPr>
        <w:fldChar w:fldCharType="separate"/>
      </w:r>
      <w:r w:rsidR="00EE61B3">
        <w:rPr>
          <w:rFonts w:ascii="Times New Roman" w:hAnsi="Times New Roman" w:cs="Times New Roman"/>
          <w:noProof/>
        </w:rPr>
        <w:t>[3]</w:t>
      </w:r>
      <w:r w:rsidR="00245C0E" w:rsidRPr="00982954">
        <w:rPr>
          <w:rFonts w:ascii="Times New Roman" w:hAnsi="Times New Roman" w:cs="Times New Roman"/>
        </w:rPr>
        <w:fldChar w:fldCharType="end"/>
      </w:r>
      <w:r w:rsidR="00245C0E" w:rsidRPr="00982954">
        <w:rPr>
          <w:rFonts w:ascii="Times New Roman" w:hAnsi="Times New Roman" w:cs="Times New Roman"/>
        </w:rPr>
        <w:t xml:space="preserve">. </w:t>
      </w:r>
    </w:p>
    <w:p w14:paraId="73BED4B2" w14:textId="39D838B8" w:rsidR="00982560" w:rsidRDefault="00982560" w:rsidP="00A5026E">
      <w:pPr>
        <w:pStyle w:val="Rubrik2"/>
        <w:spacing w:line="360" w:lineRule="auto"/>
        <w:rPr>
          <w:rFonts w:ascii="Times New Roman" w:hAnsi="Times New Roman" w:cs="Times New Roman"/>
        </w:rPr>
      </w:pPr>
      <w:r w:rsidRPr="00982954">
        <w:rPr>
          <w:rFonts w:ascii="Times New Roman" w:hAnsi="Times New Roman" w:cs="Times New Roman"/>
        </w:rPr>
        <w:t xml:space="preserve">Statistical analyses </w:t>
      </w:r>
      <w:bookmarkStart w:id="216" w:name="_GoBack"/>
      <w:bookmarkEnd w:id="216"/>
    </w:p>
    <w:p w14:paraId="05A87739" w14:textId="61463367" w:rsidR="00A555B5" w:rsidRPr="00A555B5" w:rsidRDefault="0061611C" w:rsidP="00414EC7">
      <w:pPr>
        <w:spacing w:line="360" w:lineRule="auto"/>
        <w:rPr>
          <w:rFonts w:ascii="Times New Roman" w:hAnsi="Times New Roman" w:cs="Times New Roman"/>
        </w:rPr>
      </w:pPr>
      <w:r>
        <w:rPr>
          <w:rFonts w:ascii="Times New Roman" w:hAnsi="Times New Roman" w:cs="Times New Roman"/>
        </w:rPr>
        <w:t xml:space="preserve">For each patient we recorded 3 data point, the follow-up time, an event indicator and the pre-operative Elixhauser comorbidity index. The event indicator </w:t>
      </w:r>
      <w:r w:rsidR="000B72EF">
        <w:rPr>
          <w:rFonts w:ascii="Times New Roman" w:hAnsi="Times New Roman" w:cs="Times New Roman"/>
        </w:rPr>
        <w:t xml:space="preserve">takes value of 1 if the patient deceased, 0 otherwise. </w:t>
      </w:r>
      <w:r w:rsidR="00A6653D">
        <w:rPr>
          <w:rFonts w:ascii="Times New Roman" w:hAnsi="Times New Roman" w:cs="Times New Roman"/>
        </w:rPr>
        <w:t xml:space="preserve">We used the Kaplan-Meier estimator </w:t>
      </w:r>
      <w:r w:rsidR="00130C5D">
        <w:rPr>
          <w:rFonts w:ascii="Times New Roman" w:hAnsi="Times New Roman" w:cs="Times New Roman"/>
        </w:rPr>
        <w:t xml:space="preserve">calculate the survival </w:t>
      </w:r>
      <w:r w:rsidR="00414EC7">
        <w:rPr>
          <w:rFonts w:ascii="Times New Roman" w:hAnsi="Times New Roman" w:cs="Times New Roman"/>
        </w:rPr>
        <w:t>curves (</w:t>
      </w:r>
      <m:oMath>
        <m:r>
          <w:rPr>
            <w:rFonts w:ascii="Cambria Math" w:hAnsi="Cambria Math" w:cs="Times New Roman"/>
          </w:rPr>
          <m:t>S(t)</m:t>
        </m:r>
      </m:oMath>
      <w:r w:rsidR="00496C73">
        <w:rPr>
          <w:rFonts w:ascii="Times New Roman" w:hAnsi="Times New Roman" w:cs="Times New Roman"/>
        </w:rPr>
        <w:t xml:space="preserve">) </w:t>
      </w:r>
      <w:r w:rsidR="00130C5D">
        <w:rPr>
          <w:rFonts w:ascii="Times New Roman" w:hAnsi="Times New Roman" w:cs="Times New Roman"/>
        </w:rPr>
        <w:t xml:space="preserve">for patients stratified by the Elixhauser comorbidity score. The </w:t>
      </w:r>
      <w:r w:rsidR="00130C5D" w:rsidRPr="00982954">
        <w:rPr>
          <w:rFonts w:ascii="Times New Roman" w:hAnsi="Times New Roman" w:cs="Times New Roman"/>
        </w:rPr>
        <w:t xml:space="preserve">restricted mean survival time </w:t>
      </w:r>
      <w:r w:rsidR="00130C5D">
        <w:rPr>
          <w:rFonts w:ascii="Times New Roman" w:hAnsi="Times New Roman" w:cs="Times New Roman"/>
        </w:rPr>
        <w:t xml:space="preserve">was estimated as </w:t>
      </w:r>
      <m:oMath>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τ</m:t>
            </m:r>
          </m:sup>
          <m:e>
            <m:acc>
              <m:accPr>
                <m:ctrlPr>
                  <w:rPr>
                    <w:rFonts w:ascii="Cambria Math" w:hAnsi="Cambria Math" w:cstheme="minorHAnsi"/>
                    <w:i/>
                  </w:rPr>
                </m:ctrlPr>
              </m:accPr>
              <m:e>
                <m:r>
                  <w:rPr>
                    <w:rFonts w:ascii="Cambria Math" w:hAnsi="Cambria Math" w:cstheme="minorHAnsi"/>
                  </w:rPr>
                  <m:t>S</m:t>
                </m:r>
              </m:e>
            </m:acc>
            <m:r>
              <w:rPr>
                <w:rFonts w:ascii="Cambria Math" w:hAnsi="Cambria Math" w:cstheme="minorHAnsi"/>
              </w:rPr>
              <m:t>(t)dt</m:t>
            </m:r>
          </m:e>
        </m:nary>
        <m:r>
          <w:rPr>
            <w:rFonts w:ascii="Cambria Math" w:hAnsi="Cambria Math" w:cstheme="minorHAnsi"/>
          </w:rPr>
          <m:t>,</m:t>
        </m:r>
      </m:oMath>
      <w:r w:rsidR="00130C5D">
        <w:rPr>
          <w:rFonts w:ascii="Times New Roman" w:eastAsiaTheme="minorEastAsia" w:hAnsi="Times New Roman" w:cs="Times New Roman"/>
        </w:rPr>
        <w:t xml:space="preserve"> the </w:t>
      </w:r>
      <w:bookmarkStart w:id="217" w:name="_Hlk1986603"/>
      <w:r w:rsidR="00130C5D" w:rsidRPr="00982954">
        <w:rPr>
          <w:rFonts w:ascii="Times New Roman" w:hAnsi="Times New Roman" w:cs="Times New Roman"/>
        </w:rPr>
        <w:t>restricted mean time lost</w:t>
      </w:r>
      <w:r w:rsidR="00130C5D">
        <w:rPr>
          <w:rFonts w:ascii="Times New Roman" w:hAnsi="Times New Roman" w:cs="Times New Roman"/>
        </w:rPr>
        <w:t xml:space="preserve"> </w:t>
      </w:r>
      <w:bookmarkEnd w:id="217"/>
      <m:oMath>
        <m:r>
          <w:rPr>
            <w:rFonts w:ascii="Cambria Math" w:eastAsiaTheme="minorEastAsia" w:hAnsi="Cambria Math" w:cs="Times New Roman"/>
          </w:rPr>
          <m:t>τ</m:t>
        </m:r>
        <m:r>
          <w:rPr>
            <w:rFonts w:ascii="Cambria Math" w:hAnsi="Cambria Math" w:cs="Times New Roman"/>
          </w:rPr>
          <m:t>-</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τ</m:t>
            </m:r>
          </m:sup>
          <m:e>
            <m:acc>
              <m:accPr>
                <m:ctrlPr>
                  <w:rPr>
                    <w:rFonts w:ascii="Cambria Math" w:hAnsi="Cambria Math" w:cstheme="minorHAnsi"/>
                    <w:i/>
                  </w:rPr>
                </m:ctrlPr>
              </m:accPr>
              <m:e>
                <m:r>
                  <w:rPr>
                    <w:rFonts w:ascii="Cambria Math" w:hAnsi="Cambria Math" w:cstheme="minorHAnsi"/>
                  </w:rPr>
                  <m:t>S</m:t>
                </m:r>
              </m:e>
            </m:acc>
            <m:r>
              <w:rPr>
                <w:rFonts w:ascii="Cambria Math" w:hAnsi="Cambria Math" w:cstheme="minorHAnsi"/>
              </w:rPr>
              <m:t>(t)dt</m:t>
            </m:r>
          </m:e>
        </m:nary>
      </m:oMath>
      <w:r w:rsidR="00130C5D">
        <w:rPr>
          <w:rFonts w:ascii="Times New Roman" w:eastAsiaTheme="minorEastAsia" w:hAnsi="Times New Roman" w:cs="Times New Roman"/>
        </w:rPr>
        <w:t xml:space="preserve">. </w:t>
      </w:r>
      <w:r w:rsidR="006A2825">
        <w:rPr>
          <w:rFonts w:ascii="Times New Roman" w:eastAsiaTheme="minorEastAsia" w:hAnsi="Times New Roman" w:cs="Times New Roman"/>
        </w:rPr>
        <w:t>As cut-off time τ we used 90 days, 1 year</w:t>
      </w:r>
      <w:r w:rsidR="00C157E1">
        <w:rPr>
          <w:rFonts w:ascii="Times New Roman" w:eastAsiaTheme="minorEastAsia" w:hAnsi="Times New Roman" w:cs="Times New Roman"/>
        </w:rPr>
        <w:t xml:space="preserve">, 5 </w:t>
      </w:r>
      <w:r w:rsidR="00636516">
        <w:rPr>
          <w:rFonts w:ascii="Times New Roman" w:eastAsiaTheme="minorEastAsia" w:hAnsi="Times New Roman" w:cs="Times New Roman"/>
        </w:rPr>
        <w:t>years and</w:t>
      </w:r>
      <w:r w:rsidR="006A2825">
        <w:rPr>
          <w:rFonts w:ascii="Times New Roman" w:eastAsiaTheme="minorEastAsia" w:hAnsi="Times New Roman" w:cs="Times New Roman"/>
        </w:rPr>
        <w:t xml:space="preserve"> 10 years. The 90 day</w:t>
      </w:r>
      <w:r w:rsidR="008C54B1">
        <w:rPr>
          <w:rFonts w:ascii="Times New Roman" w:eastAsiaTheme="minorEastAsia" w:hAnsi="Times New Roman" w:cs="Times New Roman"/>
        </w:rPr>
        <w:t>s</w:t>
      </w:r>
      <w:r w:rsidR="006A2825">
        <w:rPr>
          <w:rFonts w:ascii="Times New Roman" w:eastAsiaTheme="minorEastAsia" w:hAnsi="Times New Roman" w:cs="Times New Roman"/>
        </w:rPr>
        <w:t xml:space="preserve"> and </w:t>
      </w:r>
      <w:r w:rsidR="008C54B1">
        <w:rPr>
          <w:rFonts w:ascii="Times New Roman" w:eastAsiaTheme="minorEastAsia" w:hAnsi="Times New Roman" w:cs="Times New Roman"/>
        </w:rPr>
        <w:t>1-year</w:t>
      </w:r>
      <w:r w:rsidR="006A2825">
        <w:rPr>
          <w:rFonts w:ascii="Times New Roman" w:eastAsiaTheme="minorEastAsia" w:hAnsi="Times New Roman" w:cs="Times New Roman"/>
        </w:rPr>
        <w:t xml:space="preserve"> s</w:t>
      </w:r>
      <w:r w:rsidR="00C60EC8">
        <w:rPr>
          <w:rFonts w:ascii="Times New Roman" w:eastAsiaTheme="minorEastAsia" w:hAnsi="Times New Roman" w:cs="Times New Roman"/>
        </w:rPr>
        <w:t>urvival are</w:t>
      </w:r>
      <w:r w:rsidR="006A2825">
        <w:rPr>
          <w:rFonts w:ascii="Times New Roman" w:eastAsiaTheme="minorEastAsia" w:hAnsi="Times New Roman" w:cs="Times New Roman"/>
        </w:rPr>
        <w:t xml:space="preserve"> directly interesting from an orthopedic poi</w:t>
      </w:r>
      <w:r w:rsidR="008C54B1">
        <w:rPr>
          <w:rFonts w:ascii="Times New Roman" w:eastAsiaTheme="minorEastAsia" w:hAnsi="Times New Roman" w:cs="Times New Roman"/>
        </w:rPr>
        <w:t xml:space="preserve">nt of view. </w:t>
      </w:r>
      <w:r w:rsidR="00835A8F">
        <w:rPr>
          <w:rFonts w:ascii="Times New Roman" w:eastAsiaTheme="minorEastAsia" w:hAnsi="Times New Roman" w:cs="Times New Roman"/>
        </w:rPr>
        <w:t xml:space="preserve">RMST and RMTL are </w:t>
      </w:r>
      <w:r w:rsidR="00EF61D4">
        <w:rPr>
          <w:rFonts w:ascii="Times New Roman" w:eastAsiaTheme="minorEastAsia" w:hAnsi="Times New Roman" w:cs="Times New Roman"/>
        </w:rPr>
        <w:t xml:space="preserve">asymptotically </w:t>
      </w:r>
      <w:r w:rsidR="00835A8F">
        <w:rPr>
          <w:rFonts w:ascii="Times New Roman" w:eastAsiaTheme="minorEastAsia" w:hAnsi="Times New Roman" w:cs="Times New Roman"/>
        </w:rPr>
        <w:t>normally</w:t>
      </w:r>
      <w:r w:rsidR="00C60EC8">
        <w:rPr>
          <w:rFonts w:ascii="Times New Roman" w:eastAsiaTheme="minorEastAsia" w:hAnsi="Times New Roman" w:cs="Times New Roman"/>
        </w:rPr>
        <w:t xml:space="preserve"> distributed</w:t>
      </w:r>
      <w:r w:rsidR="00EF61D4">
        <w:rPr>
          <w:rFonts w:ascii="Times New Roman" w:eastAsiaTheme="minorEastAsia" w:hAnsi="Times New Roman" w:cs="Times New Roman"/>
        </w:rPr>
        <w:t xml:space="preserve"> </w:t>
      </w:r>
      <w:r w:rsidR="00AC3983">
        <w:rPr>
          <w:rFonts w:ascii="Times New Roman" w:eastAsiaTheme="minorEastAsia" w:hAnsi="Times New Roman" w:cs="Times New Roman"/>
        </w:rPr>
        <w:fldChar w:fldCharType="begin"/>
      </w:r>
      <w:r w:rsidR="00C674CF">
        <w:rPr>
          <w:rFonts w:ascii="Times New Roman" w:eastAsiaTheme="minorEastAsia" w:hAnsi="Times New Roman" w:cs="Times New Roman"/>
        </w:rPr>
        <w:instrText xml:space="preserve"> ADDIN EN.CITE &lt;EndNote&gt;&lt;Cite&gt;&lt;Author&gt;Andersen&lt;/Author&gt;&lt;Year&gt;2012&lt;/Year&gt;&lt;RecNum&gt;23&lt;/RecNum&gt;&lt;DisplayText&gt;[11]&lt;/DisplayText&gt;&lt;record&gt;&lt;rec-number&gt;23&lt;/rec-number&gt;&lt;foreign-keys&gt;&lt;key app="EN" db-id="dpt9dpvvlxw205efxp75xfwaep5axvtrpfft" timestamp="1551169783"&gt;23&lt;/key&gt;&lt;/foreign-keys&gt;&lt;ref-type name="Book"&gt;6&lt;/ref-type&gt;&lt;contributors&gt;&lt;authors&gt;&lt;author&gt;Andersen, Per K&lt;/author&gt;&lt;author&gt;Borgan, Ornulf&lt;/author&gt;&lt;author&gt;Gill, Richard D&lt;/author&gt;&lt;author&gt;Keiding, Niels&lt;/author&gt;&lt;/authors&gt;&lt;/contributors&gt;&lt;titles&gt;&lt;title&gt;Statistical models based on counting processes&lt;/title&gt;&lt;/titles&gt;&lt;dates&gt;&lt;year&gt;2012&lt;/year&gt;&lt;/dates&gt;&lt;publisher&gt;Springer Science &amp;amp; Business Media&lt;/publisher&gt;&lt;isbn&gt;1461243483&lt;/isbn&gt;&lt;urls&gt;&lt;/urls&gt;&lt;/record&gt;&lt;/Cite&gt;&lt;/EndNote&gt;</w:instrText>
      </w:r>
      <w:r w:rsidR="00AC3983">
        <w:rPr>
          <w:rFonts w:ascii="Times New Roman" w:eastAsiaTheme="minorEastAsia" w:hAnsi="Times New Roman" w:cs="Times New Roman"/>
        </w:rPr>
        <w:fldChar w:fldCharType="separate"/>
      </w:r>
      <w:r w:rsidR="00C674CF">
        <w:rPr>
          <w:rFonts w:ascii="Times New Roman" w:eastAsiaTheme="minorEastAsia" w:hAnsi="Times New Roman" w:cs="Times New Roman"/>
          <w:noProof/>
        </w:rPr>
        <w:t>[11]</w:t>
      </w:r>
      <w:r w:rsidR="00AC3983">
        <w:rPr>
          <w:rFonts w:ascii="Times New Roman" w:eastAsiaTheme="minorEastAsia" w:hAnsi="Times New Roman" w:cs="Times New Roman"/>
        </w:rPr>
        <w:fldChar w:fldCharType="end"/>
      </w:r>
      <w:r w:rsidR="00C60EC8">
        <w:rPr>
          <w:rFonts w:ascii="Times New Roman" w:eastAsiaTheme="minorEastAsia" w:hAnsi="Times New Roman" w:cs="Times New Roman"/>
        </w:rPr>
        <w:t>,</w:t>
      </w:r>
      <w:r w:rsidR="00835A8F">
        <w:rPr>
          <w:rFonts w:ascii="Times New Roman" w:eastAsiaTheme="minorEastAsia" w:hAnsi="Times New Roman" w:cs="Times New Roman"/>
        </w:rPr>
        <w:t xml:space="preserve"> so standard statistical routines can </w:t>
      </w:r>
      <w:r w:rsidR="00C60EC8">
        <w:rPr>
          <w:rFonts w:ascii="Times New Roman" w:eastAsiaTheme="minorEastAsia" w:hAnsi="Times New Roman" w:cs="Times New Roman"/>
        </w:rPr>
        <w:t>be used</w:t>
      </w:r>
      <w:r w:rsidR="00835A8F">
        <w:rPr>
          <w:rFonts w:ascii="Times New Roman" w:eastAsiaTheme="minorEastAsia" w:hAnsi="Times New Roman" w:cs="Times New Roman"/>
        </w:rPr>
        <w:t xml:space="preserve"> for </w:t>
      </w:r>
      <w:r w:rsidR="00C60EC8">
        <w:rPr>
          <w:rFonts w:ascii="Times New Roman" w:eastAsiaTheme="minorEastAsia" w:hAnsi="Times New Roman" w:cs="Times New Roman"/>
        </w:rPr>
        <w:t>confidence interval building and statistical inference. Appendix 1 summarizes the algorithms used for estimation and inference and exemp</w:t>
      </w:r>
      <w:r w:rsidR="00414EC7">
        <w:rPr>
          <w:rFonts w:ascii="Times New Roman" w:eastAsiaTheme="minorEastAsia" w:hAnsi="Times New Roman" w:cs="Times New Roman"/>
        </w:rPr>
        <w:t xml:space="preserve">lifies their application in R. </w:t>
      </w:r>
      <w:r w:rsidR="00C60EC8">
        <w:rPr>
          <w:rFonts w:ascii="Times New Roman" w:eastAsiaTheme="minorEastAsia" w:hAnsi="Times New Roman" w:cs="Times New Roman"/>
        </w:rPr>
        <w:t xml:space="preserve">Statistical analyses were run in the R computing environment. </w:t>
      </w:r>
    </w:p>
    <w:p w14:paraId="4CC3EF93" w14:textId="4DF910A1" w:rsidR="004441F2" w:rsidRDefault="00034264" w:rsidP="00A5026E">
      <w:pPr>
        <w:pStyle w:val="Rubrik1"/>
        <w:spacing w:line="360" w:lineRule="auto"/>
        <w:rPr>
          <w:rFonts w:ascii="Times New Roman" w:hAnsi="Times New Roman" w:cs="Times New Roman"/>
        </w:rPr>
      </w:pPr>
      <w:r w:rsidRPr="00982954">
        <w:rPr>
          <w:rFonts w:ascii="Times New Roman" w:hAnsi="Times New Roman" w:cs="Times New Roman"/>
        </w:rPr>
        <w:t>Results</w:t>
      </w:r>
    </w:p>
    <w:p w14:paraId="3F07ACEB" w14:textId="5301A1B1" w:rsidR="00543CA6" w:rsidRDefault="003D46C0" w:rsidP="00B862B7">
      <w:pPr>
        <w:spacing w:line="360" w:lineRule="auto"/>
        <w:rPr>
          <w:rFonts w:ascii="Times New Roman" w:hAnsi="Times New Roman" w:cs="Times New Roman"/>
        </w:rPr>
      </w:pPr>
      <w:r>
        <w:rPr>
          <w:rFonts w:ascii="Times New Roman" w:hAnsi="Times New Roman" w:cs="Times New Roman"/>
        </w:rPr>
        <w:t xml:space="preserve">Of the </w:t>
      </w:r>
      <w:r w:rsidR="009B24FD" w:rsidRPr="009B24FD">
        <w:rPr>
          <w:rFonts w:ascii="Times New Roman" w:hAnsi="Times New Roman" w:cs="Times New Roman"/>
        </w:rPr>
        <w:t>120</w:t>
      </w:r>
      <w:r w:rsidR="009B24FD">
        <w:rPr>
          <w:rFonts w:ascii="Times New Roman" w:hAnsi="Times New Roman" w:cs="Times New Roman"/>
        </w:rPr>
        <w:t>,</w:t>
      </w:r>
      <w:r w:rsidR="009B24FD" w:rsidRPr="009B24FD">
        <w:rPr>
          <w:rFonts w:ascii="Times New Roman" w:hAnsi="Times New Roman" w:cs="Times New Roman"/>
        </w:rPr>
        <w:t>836</w:t>
      </w:r>
      <w:r w:rsidR="009B24FD">
        <w:rPr>
          <w:rFonts w:ascii="Times New Roman" w:hAnsi="Times New Roman" w:cs="Times New Roman"/>
        </w:rPr>
        <w:t xml:space="preserve"> included in the study </w:t>
      </w:r>
      <w:r w:rsidR="00583657">
        <w:rPr>
          <w:rFonts w:ascii="Times New Roman" w:hAnsi="Times New Roman" w:cs="Times New Roman"/>
        </w:rPr>
        <w:t>63.5 % had no comorbidities, 22.1 % one comorbidity, 9.5 % two</w:t>
      </w:r>
      <w:r w:rsidR="00700921">
        <w:rPr>
          <w:rFonts w:ascii="Times New Roman" w:hAnsi="Times New Roman" w:cs="Times New Roman"/>
        </w:rPr>
        <w:t xml:space="preserve">, 3.4 % three and 1.5 % of the patients had 4 or more comorbidities. </w:t>
      </w:r>
    </w:p>
    <w:p w14:paraId="6E0D5B27" w14:textId="6F41813B" w:rsidR="00B862B7" w:rsidRDefault="00B862B7" w:rsidP="00B862B7">
      <w:pPr>
        <w:spacing w:line="360" w:lineRule="auto"/>
        <w:rPr>
          <w:rFonts w:ascii="Times New Roman" w:hAnsi="Times New Roman" w:cs="Times New Roman"/>
        </w:rPr>
      </w:pPr>
      <w:r w:rsidRPr="00A65DE0">
        <w:rPr>
          <w:rFonts w:ascii="Times New Roman" w:hAnsi="Times New Roman" w:cs="Times New Roman"/>
        </w:rPr>
        <w:t xml:space="preserve">Form the onset of the follow-up </w:t>
      </w:r>
      <w:r>
        <w:rPr>
          <w:rFonts w:ascii="Times New Roman" w:hAnsi="Times New Roman" w:cs="Times New Roman"/>
        </w:rPr>
        <w:t xml:space="preserve">we saw a clear association between survival and Elixhauser comorbidity index (Figure 1). The expected life time lost increased statistically significantly with comorbidity at all listed time points (Table 1). Although, at the beginning of the follow-up this difference was statistically significant, we cannot claim clinical significance. The time lost in the first 30 days after the hip replacement surgery did not exceed 6 hours. At the end of the chosen follow-up </w:t>
      </w:r>
      <w:r>
        <w:rPr>
          <w:rFonts w:ascii="Times New Roman" w:hAnsi="Times New Roman" w:cs="Times New Roman"/>
        </w:rPr>
        <w:lastRenderedPageBreak/>
        <w:t xml:space="preserve">at 10 years patients with pre-operative Elixhauser score of zero lost in average less than one year expected survival time. This figure increased with Elixhauser score and loss for patients with score 4 or above exceeded 3 years. The restricted men time lost was between factor 2 and factor 8 higher in groups with comorbidities than in patients with Elixhauser score zero. As expected this was less and less notable with passing time (Figure 2). </w:t>
      </w:r>
    </w:p>
    <w:p w14:paraId="466E15AA" w14:textId="213B836D" w:rsidR="00034264" w:rsidRDefault="00034264" w:rsidP="00A5026E">
      <w:pPr>
        <w:pStyle w:val="Rubrik1"/>
        <w:spacing w:line="360" w:lineRule="auto"/>
        <w:rPr>
          <w:rFonts w:ascii="Times New Roman" w:hAnsi="Times New Roman" w:cs="Times New Roman"/>
        </w:rPr>
      </w:pPr>
      <w:r w:rsidRPr="00982954">
        <w:rPr>
          <w:rFonts w:ascii="Times New Roman" w:hAnsi="Times New Roman" w:cs="Times New Roman"/>
        </w:rPr>
        <w:t xml:space="preserve">Discussion </w:t>
      </w:r>
    </w:p>
    <w:p w14:paraId="4C8D79DB" w14:textId="091FE4A7" w:rsidR="001A056A" w:rsidRDefault="00853310" w:rsidP="00F259AE">
      <w:pPr>
        <w:spacing w:line="360" w:lineRule="auto"/>
        <w:rPr>
          <w:rFonts w:ascii="Times New Roman" w:hAnsi="Times New Roman" w:cs="Times New Roman"/>
        </w:rPr>
      </w:pPr>
      <w:r w:rsidRPr="00CF24E5">
        <w:rPr>
          <w:rFonts w:ascii="Times New Roman" w:hAnsi="Times New Roman" w:cs="Times New Roman"/>
        </w:rPr>
        <w:t>N</w:t>
      </w:r>
      <w:r w:rsidR="00762BFA" w:rsidRPr="00CF24E5">
        <w:rPr>
          <w:rFonts w:ascii="Times New Roman" w:hAnsi="Times New Roman" w:cs="Times New Roman"/>
        </w:rPr>
        <w:t>either a clinician nor a survival curve can predict with absolute certainty how long a patient will live, providing estimates on years lost may improve the accuracy of the prognostic estimates that influence clinical decisions and information given to patients</w:t>
      </w:r>
      <w:r w:rsidRPr="00CF24E5">
        <w:rPr>
          <w:rFonts w:ascii="Times New Roman" w:hAnsi="Times New Roman" w:cs="Times New Roman"/>
        </w:rPr>
        <w:t xml:space="preserve"> </w:t>
      </w:r>
      <w:r w:rsidR="0000141B" w:rsidRPr="00CF24E5">
        <w:rPr>
          <w:rFonts w:ascii="Times New Roman" w:hAnsi="Times New Roman" w:cs="Times New Roman"/>
        </w:rPr>
        <w:fldChar w:fldCharType="begin"/>
      </w:r>
      <w:r w:rsidR="00C674CF">
        <w:rPr>
          <w:rFonts w:ascii="Times New Roman" w:hAnsi="Times New Roman" w:cs="Times New Roman"/>
        </w:rPr>
        <w:instrText xml:space="preserve"> ADDIN EN.CITE &lt;EndNote&gt;&lt;Cite&gt;&lt;Author&gt;Couchoud&lt;/Author&gt;&lt;Year&gt;2017&lt;/Year&gt;&lt;RecNum&gt;18&lt;/RecNum&gt;&lt;DisplayText&gt;[12]&lt;/DisplayText&gt;&lt;record&gt;&lt;rec-number&gt;18&lt;/rec-number&gt;&lt;foreign-keys&gt;&lt;key app="EN" db-id="dpt9dpvvlxw205efxp75xfwaep5axvtrpfft" timestamp="1550825992"&gt;18&lt;/key&gt;&lt;/foreign-keys&gt;&lt;ref-type name="Journal Article"&gt;17&lt;/ref-type&gt;&lt;contributors&gt;&lt;authors&gt;&lt;author&gt;Couchoud, Cécile&lt;/author&gt;&lt;author&gt;Dantony, Emmanuelle&lt;/author&gt;&lt;author&gt;Elsensohn, Mad-Hélénie&lt;/author&gt;&lt;author&gt;Rabilloud, Muriel&lt;/author&gt;&lt;author&gt;Ecochard, René&lt;/author&gt;&lt;author&gt;Villar, Emmanuel&lt;/author&gt;&lt;author&gt;Vigneau, Cécile&lt;/author&gt;&lt;author&gt;Moranne, Olivier&lt;/author&gt;&lt;/authors&gt;&lt;/contributors&gt;&lt;titles&gt;&lt;title&gt;Restricted mean survival time over 15 years for patients starting renal replacement therapy&lt;/title&gt;&lt;secondary-title&gt;Nephrology Dialysis Transplantation&lt;/secondary-title&gt;&lt;/titles&gt;&lt;periodical&gt;&lt;full-title&gt;Nephrology Dialysis Transplantation&lt;/full-title&gt;&lt;/periodical&gt;&lt;pages&gt;ii60-ii67&lt;/pages&gt;&lt;volume&gt;32&lt;/volume&gt;&lt;number&gt;suppl_2&lt;/number&gt;&lt;dates&gt;&lt;year&gt;2017&lt;/year&gt;&lt;/dates&gt;&lt;isbn&gt;0931-0509&lt;/isbn&gt;&lt;urls&gt;&lt;related-urls&gt;&lt;url&gt;https://dx.doi.org/10.1093/ndt/gfw386&lt;/url&gt;&lt;/related-urls&gt;&lt;/urls&gt;&lt;electronic-resource-num&gt;10.1093/ndt/gfw386&lt;/electronic-resource-num&gt;&lt;access-date&gt;2/22/2019&lt;/access-date&gt;&lt;/record&gt;&lt;/Cite&gt;&lt;/EndNote&gt;</w:instrText>
      </w:r>
      <w:r w:rsidR="0000141B" w:rsidRPr="00CF24E5">
        <w:rPr>
          <w:rFonts w:ascii="Times New Roman" w:hAnsi="Times New Roman" w:cs="Times New Roman"/>
        </w:rPr>
        <w:fldChar w:fldCharType="separate"/>
      </w:r>
      <w:r w:rsidR="00C674CF">
        <w:rPr>
          <w:rFonts w:ascii="Times New Roman" w:hAnsi="Times New Roman" w:cs="Times New Roman"/>
          <w:noProof/>
        </w:rPr>
        <w:t>[12]</w:t>
      </w:r>
      <w:r w:rsidR="0000141B" w:rsidRPr="00CF24E5">
        <w:rPr>
          <w:rFonts w:ascii="Times New Roman" w:hAnsi="Times New Roman" w:cs="Times New Roman"/>
        </w:rPr>
        <w:fldChar w:fldCharType="end"/>
      </w:r>
      <w:r w:rsidR="00762BFA" w:rsidRPr="00CF24E5">
        <w:rPr>
          <w:rFonts w:ascii="Times New Roman" w:hAnsi="Times New Roman" w:cs="Times New Roman"/>
        </w:rPr>
        <w:t>.</w:t>
      </w:r>
      <w:r w:rsidR="00353ACD">
        <w:rPr>
          <w:rFonts w:ascii="Times New Roman" w:hAnsi="Times New Roman" w:cs="Times New Roman"/>
        </w:rPr>
        <w:t xml:space="preserve"> </w:t>
      </w:r>
      <w:r w:rsidR="00AC0897">
        <w:rPr>
          <w:rFonts w:ascii="Times New Roman" w:hAnsi="Times New Roman" w:cs="Times New Roman"/>
        </w:rPr>
        <w:t xml:space="preserve">While for ranking </w:t>
      </w:r>
      <w:r w:rsidR="00353ACD">
        <w:rPr>
          <w:rFonts w:ascii="Times New Roman" w:hAnsi="Times New Roman" w:cs="Times New Roman"/>
        </w:rPr>
        <w:t xml:space="preserve">individual survival times comorbidity scores such as the Elixhauser index </w:t>
      </w:r>
      <w:r w:rsidR="00DE48E1">
        <w:rPr>
          <w:rFonts w:ascii="Times New Roman" w:hAnsi="Times New Roman" w:cs="Times New Roman"/>
        </w:rPr>
        <w:t xml:space="preserve">low precision </w:t>
      </w:r>
      <w:r w:rsidR="00DE48E1">
        <w:rPr>
          <w:rFonts w:ascii="Times New Roman" w:hAnsi="Times New Roman" w:cs="Times New Roman"/>
        </w:rPr>
        <w:fldChar w:fldCharType="begin">
          <w:fldData xml:space="preserve">PEVuZE5vdGU+PENpdGU+PEF1dGhvcj5Cw7xsb3c8L0F1dGhvcj48WWVhcj4yMDE5PC9ZZWFyPjxS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</w:fldData>
        </w:fldChar>
      </w:r>
      <w:r w:rsidR="00C674CF">
        <w:rPr>
          <w:rFonts w:ascii="Times New Roman" w:hAnsi="Times New Roman" w:cs="Times New Roman"/>
        </w:rPr>
        <w:instrText xml:space="preserve"> ADDIN EN.CITE </w:instrText>
      </w:r>
      <w:r w:rsidR="00C674CF">
        <w:rPr>
          <w:rFonts w:ascii="Times New Roman" w:hAnsi="Times New Roman" w:cs="Times New Roman"/>
        </w:rPr>
        <w:fldChar w:fldCharType="begin">
          <w:fldData xml:space="preserve">PEVuZE5vdGU+PENpdGU+PEF1dGhvcj5Cw7xsb3c8L0F1dGhvcj48WWVhcj4yMDE5PC9ZZWFyPjxS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</w:fldData>
        </w:fldChar>
      </w:r>
      <w:r w:rsidR="00C674CF">
        <w:rPr>
          <w:rFonts w:ascii="Times New Roman" w:hAnsi="Times New Roman" w:cs="Times New Roman"/>
        </w:rPr>
        <w:instrText xml:space="preserve"> ADDIN EN.CITE.DATA </w:instrText>
      </w:r>
      <w:r w:rsidR="00C674CF">
        <w:rPr>
          <w:rFonts w:ascii="Times New Roman" w:hAnsi="Times New Roman" w:cs="Times New Roman"/>
        </w:rPr>
      </w:r>
      <w:r w:rsidR="00C674CF">
        <w:rPr>
          <w:rFonts w:ascii="Times New Roman" w:hAnsi="Times New Roman" w:cs="Times New Roman"/>
        </w:rPr>
        <w:fldChar w:fldCharType="end"/>
      </w:r>
      <w:r w:rsidR="00DE48E1">
        <w:rPr>
          <w:rFonts w:ascii="Times New Roman" w:hAnsi="Times New Roman" w:cs="Times New Roman"/>
        </w:rPr>
      </w:r>
      <w:r w:rsidR="00DE48E1">
        <w:rPr>
          <w:rFonts w:ascii="Times New Roman" w:hAnsi="Times New Roman" w:cs="Times New Roman"/>
        </w:rPr>
        <w:fldChar w:fldCharType="separate"/>
      </w:r>
      <w:r w:rsidR="00C674CF">
        <w:rPr>
          <w:rFonts w:ascii="Times New Roman" w:hAnsi="Times New Roman" w:cs="Times New Roman"/>
          <w:noProof/>
        </w:rPr>
        <w:t>[3, 13]</w:t>
      </w:r>
      <w:r w:rsidR="00DE48E1">
        <w:rPr>
          <w:rFonts w:ascii="Times New Roman" w:hAnsi="Times New Roman" w:cs="Times New Roman"/>
        </w:rPr>
        <w:fldChar w:fldCharType="end"/>
      </w:r>
      <w:r w:rsidR="00DE48E1">
        <w:rPr>
          <w:rFonts w:ascii="Times New Roman" w:hAnsi="Times New Roman" w:cs="Times New Roman"/>
        </w:rPr>
        <w:t xml:space="preserve"> we have seen here that at </w:t>
      </w:r>
      <w:r w:rsidR="005D188D">
        <w:rPr>
          <w:rFonts w:ascii="Times New Roman" w:hAnsi="Times New Roman" w:cs="Times New Roman"/>
        </w:rPr>
        <w:t>group</w:t>
      </w:r>
      <w:r w:rsidR="00DE48E1">
        <w:rPr>
          <w:rFonts w:ascii="Times New Roman" w:hAnsi="Times New Roman" w:cs="Times New Roman"/>
        </w:rPr>
        <w:t xml:space="preserve"> </w:t>
      </w:r>
      <w:r w:rsidR="00F32060">
        <w:rPr>
          <w:rFonts w:ascii="Times New Roman" w:hAnsi="Times New Roman" w:cs="Times New Roman"/>
        </w:rPr>
        <w:t xml:space="preserve">level </w:t>
      </w:r>
      <w:r w:rsidR="0059527A">
        <w:rPr>
          <w:rFonts w:ascii="Times New Roman" w:hAnsi="Times New Roman" w:cs="Times New Roman"/>
        </w:rPr>
        <w:t>there are clear separation between patients with different Elixhauser scores.</w:t>
      </w:r>
      <w:r w:rsidR="00BF5C11">
        <w:rPr>
          <w:rFonts w:ascii="Times New Roman" w:hAnsi="Times New Roman" w:cs="Times New Roman"/>
        </w:rPr>
        <w:t xml:space="preserve"> </w:t>
      </w:r>
      <w:r w:rsidR="00085051">
        <w:rPr>
          <w:rFonts w:ascii="Times New Roman" w:hAnsi="Times New Roman" w:cs="Times New Roman"/>
        </w:rPr>
        <w:t>Thus,</w:t>
      </w:r>
      <w:r w:rsidR="00BF5C11">
        <w:rPr>
          <w:rFonts w:ascii="Times New Roman" w:hAnsi="Times New Roman" w:cs="Times New Roman"/>
        </w:rPr>
        <w:t xml:space="preserve"> for health administrative purposes</w:t>
      </w:r>
      <w:r w:rsidR="003A3B1A">
        <w:rPr>
          <w:rFonts w:ascii="Times New Roman" w:hAnsi="Times New Roman" w:cs="Times New Roman"/>
        </w:rPr>
        <w:t xml:space="preserve"> </w:t>
      </w:r>
      <w:r w:rsidR="000174E4">
        <w:rPr>
          <w:rFonts w:ascii="Times New Roman" w:hAnsi="Times New Roman" w:cs="Times New Roman"/>
        </w:rPr>
        <w:t xml:space="preserve">there </w:t>
      </w:r>
      <w:r w:rsidR="00C30430">
        <w:rPr>
          <w:rFonts w:ascii="Times New Roman" w:hAnsi="Times New Roman" w:cs="Times New Roman"/>
        </w:rPr>
        <w:t>might</w:t>
      </w:r>
      <w:r w:rsidR="003A3B1A">
        <w:rPr>
          <w:rFonts w:ascii="Times New Roman" w:hAnsi="Times New Roman" w:cs="Times New Roman"/>
        </w:rPr>
        <w:t xml:space="preserve"> added value in considering </w:t>
      </w:r>
      <w:r w:rsidR="00C5387E">
        <w:rPr>
          <w:rFonts w:ascii="Times New Roman" w:hAnsi="Times New Roman" w:cs="Times New Roman"/>
        </w:rPr>
        <w:t>comorbidities</w:t>
      </w:r>
      <w:r w:rsidR="002C25A2">
        <w:rPr>
          <w:rFonts w:ascii="Times New Roman" w:hAnsi="Times New Roman" w:cs="Times New Roman"/>
        </w:rPr>
        <w:t>.</w:t>
      </w:r>
    </w:p>
    <w:p w14:paraId="28966D5B" w14:textId="56814145" w:rsidR="00F259AE" w:rsidRDefault="00310086" w:rsidP="00F259AE">
      <w:pPr>
        <w:spacing w:line="360" w:lineRule="auto"/>
        <w:rPr>
          <w:rFonts w:ascii="Times New Roman" w:hAnsi="Times New Roman" w:cs="Times New Roman"/>
        </w:rPr>
      </w:pPr>
      <w:r>
        <w:rPr>
          <w:rFonts w:ascii="Times New Roman" w:hAnsi="Times New Roman" w:cs="Times New Roman"/>
        </w:rPr>
        <w:t xml:space="preserve">In absolute values the </w:t>
      </w:r>
      <w:r w:rsidRPr="00310086">
        <w:rPr>
          <w:rFonts w:ascii="Times New Roman" w:hAnsi="Times New Roman" w:cs="Times New Roman"/>
        </w:rPr>
        <w:t>restricted mean time lost</w:t>
      </w:r>
      <w:r>
        <w:rPr>
          <w:rFonts w:ascii="Times New Roman" w:hAnsi="Times New Roman" w:cs="Times New Roman"/>
        </w:rPr>
        <w:t xml:space="preserve"> </w:t>
      </w:r>
      <w:r w:rsidR="003E1F62">
        <w:rPr>
          <w:rFonts w:ascii="Times New Roman" w:hAnsi="Times New Roman" w:cs="Times New Roman"/>
        </w:rPr>
        <w:t xml:space="preserve">increased with time irrespectively of Elixhauser score. </w:t>
      </w:r>
      <w:r w:rsidR="00D40772">
        <w:rPr>
          <w:rFonts w:ascii="Times New Roman" w:hAnsi="Times New Roman" w:cs="Times New Roman"/>
        </w:rPr>
        <w:t>T</w:t>
      </w:r>
      <w:r w:rsidR="003E1F62">
        <w:rPr>
          <w:rFonts w:ascii="Times New Roman" w:hAnsi="Times New Roman" w:cs="Times New Roman"/>
        </w:rPr>
        <w:t xml:space="preserve">he relative </w:t>
      </w:r>
      <w:r w:rsidR="00E03010">
        <w:rPr>
          <w:rFonts w:ascii="Times New Roman" w:hAnsi="Times New Roman" w:cs="Times New Roman"/>
        </w:rPr>
        <w:t xml:space="preserve">lose was higher at the beginning at the follow-up period than at the end. </w:t>
      </w:r>
      <w:r w:rsidR="009E37D4">
        <w:rPr>
          <w:rFonts w:ascii="Times New Roman" w:hAnsi="Times New Roman" w:cs="Times New Roman"/>
        </w:rPr>
        <w:t xml:space="preserve">There is an increased </w:t>
      </w:r>
      <w:r w:rsidR="005563F1">
        <w:rPr>
          <w:rFonts w:ascii="Times New Roman" w:hAnsi="Times New Roman" w:cs="Times New Roman"/>
        </w:rPr>
        <w:t xml:space="preserve">short-term mortality </w:t>
      </w:r>
      <w:r w:rsidR="005165DD">
        <w:rPr>
          <w:rFonts w:ascii="Times New Roman" w:hAnsi="Times New Roman" w:cs="Times New Roman"/>
        </w:rPr>
        <w:t xml:space="preserve">after the </w:t>
      </w:r>
      <w:r w:rsidR="00286E3B">
        <w:rPr>
          <w:rFonts w:ascii="Times New Roman" w:hAnsi="Times New Roman" w:cs="Times New Roman"/>
        </w:rPr>
        <w:t>hip replacement surgery</w:t>
      </w:r>
      <w:r w:rsidR="00E03010">
        <w:rPr>
          <w:rFonts w:ascii="Times New Roman" w:hAnsi="Times New Roman" w:cs="Times New Roman"/>
        </w:rPr>
        <w:t xml:space="preserve"> </w:t>
      </w:r>
      <w:r w:rsidR="007110BD">
        <w:rPr>
          <w:rFonts w:ascii="Times New Roman" w:hAnsi="Times New Roman" w:cs="Times New Roman"/>
        </w:rPr>
        <w:fldChar w:fldCharType="begin"/>
      </w:r>
      <w:r w:rsidR="00C674CF">
        <w:rPr>
          <w:rFonts w:ascii="Times New Roman" w:hAnsi="Times New Roman" w:cs="Times New Roman"/>
        </w:rPr>
        <w:instrText xml:space="preserve"> ADDIN EN.CITE &lt;EndNote&gt;&lt;Cite&gt;&lt;Author&gt;B.&lt;/Author&gt;&lt;Year&gt;2011&lt;/Year&gt;&lt;RecNum&gt;22&lt;/RecNum&gt;&lt;DisplayText&gt;[14]&lt;/DisplayText&gt;&lt;record&gt;&lt;rec-number&gt;22&lt;/rec-number&gt;&lt;foreign-keys&gt;&lt;key app="EN" db-id="dpt9dpvvlxw205efxp75xfwaep5axvtrpfft" timestamp="1551086464"&gt;22&lt;/key&gt;&lt;/foreign-keys&gt;&lt;ref-type name="Journal Article"&gt;17&lt;/ref-type&gt;&lt;contributors&gt;&lt;authors&gt;&lt;author&gt;Pedersen A. B.&lt;/author&gt;&lt;author&gt;Baron J. A.&lt;/author&gt;&lt;author&gt;Overgaard S.&lt;/author&gt;&lt;author&gt;Johnsen S. P.&lt;/author&gt;&lt;/authors&gt;&lt;/contributors&gt;&lt;titles&gt;&lt;title&gt;Short- and long-term mortality following primary total hip replacement for osteoarthritis&lt;/title&gt;&lt;secondary-title&gt;The Journal of Bone and Joint Surgery. British volume&lt;/secondary-title&gt;&lt;/titles&gt;&lt;periodical&gt;&lt;full-title&gt;The Journal of Bone and Joint Surgery. British volume&lt;/full-title&gt;&lt;/periodical&gt;&lt;pages&gt;172-177&lt;/pages&gt;&lt;volume&gt;93-B&lt;/volume&gt;&lt;number&gt;2&lt;/number&gt;&lt;dates&gt;&lt;year&gt;2011&lt;/year&gt;&lt;/dates&gt;&lt;urls&gt;&lt;related-urls&gt;&lt;url&gt;https://online.boneandjoint.org.uk/doi/abs/10.1302/0301-620X.93B2.25629&lt;/url&gt;&lt;/related-urls&gt;&lt;/urls&gt;&lt;electronic-resource-num&gt;10.1302/0301-620x.93b2.25629&lt;/electronic-resource-num&gt;&lt;/record&gt;&lt;/Cite&gt;&lt;/EndNote&gt;</w:instrText>
      </w:r>
      <w:r w:rsidR="007110BD">
        <w:rPr>
          <w:rFonts w:ascii="Times New Roman" w:hAnsi="Times New Roman" w:cs="Times New Roman"/>
        </w:rPr>
        <w:fldChar w:fldCharType="separate"/>
      </w:r>
      <w:r w:rsidR="00C674CF">
        <w:rPr>
          <w:rFonts w:ascii="Times New Roman" w:hAnsi="Times New Roman" w:cs="Times New Roman"/>
          <w:noProof/>
        </w:rPr>
        <w:t>[14]</w:t>
      </w:r>
      <w:r w:rsidR="007110BD">
        <w:rPr>
          <w:rFonts w:ascii="Times New Roman" w:hAnsi="Times New Roman" w:cs="Times New Roman"/>
        </w:rPr>
        <w:fldChar w:fldCharType="end"/>
      </w:r>
      <w:r w:rsidR="00DC2EA7">
        <w:rPr>
          <w:rFonts w:ascii="Times New Roman" w:hAnsi="Times New Roman" w:cs="Times New Roman"/>
        </w:rPr>
        <w:t xml:space="preserve">. </w:t>
      </w:r>
      <w:r w:rsidR="00D40772">
        <w:rPr>
          <w:rFonts w:ascii="Times New Roman" w:hAnsi="Times New Roman" w:cs="Times New Roman"/>
        </w:rPr>
        <w:t>Though</w:t>
      </w:r>
      <w:r w:rsidR="0003476E">
        <w:rPr>
          <w:rFonts w:ascii="Times New Roman" w:hAnsi="Times New Roman" w:cs="Times New Roman"/>
        </w:rPr>
        <w:t xml:space="preserve">, </w:t>
      </w:r>
      <w:r w:rsidR="00D40772">
        <w:rPr>
          <w:rFonts w:ascii="Times New Roman" w:hAnsi="Times New Roman" w:cs="Times New Roman"/>
        </w:rPr>
        <w:t xml:space="preserve">90-day </w:t>
      </w:r>
      <w:r w:rsidR="00D40772" w:rsidRPr="00310086">
        <w:rPr>
          <w:rFonts w:ascii="Times New Roman" w:hAnsi="Times New Roman" w:cs="Times New Roman"/>
        </w:rPr>
        <w:t>restricted mean time lost</w:t>
      </w:r>
      <w:r w:rsidR="00E30C27">
        <w:rPr>
          <w:rFonts w:ascii="Times New Roman" w:hAnsi="Times New Roman" w:cs="Times New Roman"/>
        </w:rPr>
        <w:t xml:space="preserve"> for the group of patients with Elixhauser index of 4 or more was </w:t>
      </w:r>
      <w:r w:rsidR="00DB3890">
        <w:rPr>
          <w:rFonts w:ascii="Times New Roman" w:hAnsi="Times New Roman" w:cs="Times New Roman"/>
        </w:rPr>
        <w:t>only</w:t>
      </w:r>
      <w:r w:rsidR="00E30C27">
        <w:rPr>
          <w:rFonts w:ascii="Times New Roman" w:hAnsi="Times New Roman" w:cs="Times New Roman"/>
        </w:rPr>
        <w:t xml:space="preserve"> 1 day</w:t>
      </w:r>
      <w:r w:rsidR="00817653">
        <w:rPr>
          <w:rFonts w:ascii="Times New Roman" w:hAnsi="Times New Roman" w:cs="Times New Roman"/>
        </w:rPr>
        <w:t xml:space="preserve">, approximatively 8 times longer than for the group with no-comorbidities. </w:t>
      </w:r>
      <w:r w:rsidR="009771F6">
        <w:rPr>
          <w:rFonts w:ascii="Times New Roman" w:hAnsi="Times New Roman" w:cs="Times New Roman"/>
        </w:rPr>
        <w:t xml:space="preserve">This relative difference decreases with time and </w:t>
      </w:r>
      <w:r w:rsidR="00147354">
        <w:rPr>
          <w:rFonts w:ascii="Times New Roman" w:hAnsi="Times New Roman" w:cs="Times New Roman"/>
        </w:rPr>
        <w:t xml:space="preserve">at the 10-year follow up patients with Elixhauser index of 4 lose 3.8 times more </w:t>
      </w:r>
      <w:r w:rsidR="006B1084">
        <w:rPr>
          <w:rFonts w:ascii="Times New Roman" w:hAnsi="Times New Roman" w:cs="Times New Roman"/>
        </w:rPr>
        <w:t xml:space="preserve">days that the group with no comorbidities. </w:t>
      </w:r>
      <w:r w:rsidR="00C15CDE">
        <w:rPr>
          <w:rFonts w:ascii="Times New Roman" w:hAnsi="Times New Roman" w:cs="Times New Roman"/>
        </w:rPr>
        <w:t xml:space="preserve">This convergence of the day </w:t>
      </w:r>
      <w:r w:rsidR="00C15CDE" w:rsidRPr="00310086">
        <w:rPr>
          <w:rFonts w:ascii="Times New Roman" w:hAnsi="Times New Roman" w:cs="Times New Roman"/>
        </w:rPr>
        <w:t>restricted mean time lost</w:t>
      </w:r>
      <w:r w:rsidR="00F86679">
        <w:rPr>
          <w:rFonts w:ascii="Times New Roman" w:hAnsi="Times New Roman" w:cs="Times New Roman"/>
        </w:rPr>
        <w:t xml:space="preserve"> curves coincides with the decrease of  predictive power reported by </w:t>
      </w:r>
      <w:r w:rsidR="00F86679" w:rsidRPr="00F86679">
        <w:rPr>
          <w:rFonts w:ascii="Times New Roman" w:hAnsi="Times New Roman" w:cs="Times New Roman"/>
        </w:rPr>
        <w:t>Bülow</w:t>
      </w:r>
      <w:r w:rsidR="00062D37">
        <w:rPr>
          <w:rFonts w:ascii="Times New Roman" w:hAnsi="Times New Roman" w:cs="Times New Roman"/>
        </w:rPr>
        <w:t xml:space="preserve"> </w:t>
      </w:r>
      <w:r w:rsidR="008B4761">
        <w:rPr>
          <w:rFonts w:ascii="Times New Roman" w:hAnsi="Times New Roman" w:cs="Times New Roman"/>
        </w:rPr>
        <w:t>a</w:t>
      </w:r>
      <w:r w:rsidR="00062D37">
        <w:rPr>
          <w:rFonts w:ascii="Times New Roman" w:hAnsi="Times New Roman" w:cs="Times New Roman"/>
        </w:rPr>
        <w:t>nd collaborators</w:t>
      </w:r>
      <w:r w:rsidR="008B4761">
        <w:rPr>
          <w:rFonts w:ascii="Times New Roman" w:hAnsi="Times New Roman" w:cs="Times New Roman"/>
        </w:rPr>
        <w:t xml:space="preserve"> </w:t>
      </w:r>
      <w:r w:rsidR="00062D37">
        <w:rPr>
          <w:rFonts w:ascii="Times New Roman" w:hAnsi="Times New Roman" w:cs="Times New Roman"/>
        </w:rPr>
        <w:fldChar w:fldCharType="begin"/>
      </w:r>
      <w:r w:rsidR="00062D37">
        <w:rPr>
          <w:rFonts w:ascii="Times New Roman" w:hAnsi="Times New Roman" w:cs="Times New Roman"/>
        </w:rPr>
        <w:instrText xml:space="preserve"> ADDIN EN.CITE &lt;EndNote&gt;&lt;Cite&gt;&lt;Author&gt;Bülow&lt;/Author&gt;&lt;Year&gt;2017&lt;/Year&gt;&lt;RecNum&gt;2&lt;/RecNum&gt;&lt;DisplayText&gt;[3]&lt;/DisplayText&gt;&lt;record&gt;&lt;rec-number&gt;2&lt;/rec-number&gt;&lt;foreign-keys&gt;&lt;key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062D37">
        <w:rPr>
          <w:rFonts w:ascii="Times New Roman" w:hAnsi="Times New Roman" w:cs="Times New Roman"/>
        </w:rPr>
        <w:fldChar w:fldCharType="separate"/>
      </w:r>
      <w:r w:rsidR="00062D37">
        <w:rPr>
          <w:rFonts w:ascii="Times New Roman" w:hAnsi="Times New Roman" w:cs="Times New Roman"/>
          <w:noProof/>
        </w:rPr>
        <w:t>[3]</w:t>
      </w:r>
      <w:r w:rsidR="00062D37">
        <w:rPr>
          <w:rFonts w:ascii="Times New Roman" w:hAnsi="Times New Roman" w:cs="Times New Roman"/>
        </w:rPr>
        <w:fldChar w:fldCharType="end"/>
      </w:r>
      <w:r w:rsidR="008B4761">
        <w:rPr>
          <w:rFonts w:ascii="Times New Roman" w:hAnsi="Times New Roman" w:cs="Times New Roman"/>
        </w:rPr>
        <w:t xml:space="preserve">. </w:t>
      </w:r>
      <w:r w:rsidR="000E58CF">
        <w:rPr>
          <w:rFonts w:ascii="Times New Roman" w:hAnsi="Times New Roman" w:cs="Times New Roman"/>
        </w:rPr>
        <w:t xml:space="preserve">One explanation on the apparent contradiction between the </w:t>
      </w:r>
      <w:r w:rsidR="00DB67E1">
        <w:rPr>
          <w:rFonts w:ascii="Times New Roman" w:hAnsi="Times New Roman" w:cs="Times New Roman"/>
        </w:rPr>
        <w:t xml:space="preserve">low predictive power reported by </w:t>
      </w:r>
      <w:r w:rsidR="00DB67E1" w:rsidRPr="00F86679">
        <w:rPr>
          <w:rFonts w:ascii="Times New Roman" w:hAnsi="Times New Roman" w:cs="Times New Roman"/>
        </w:rPr>
        <w:t>Bülow</w:t>
      </w:r>
      <w:r w:rsidR="00DB67E1">
        <w:rPr>
          <w:rFonts w:ascii="Times New Roman" w:hAnsi="Times New Roman" w:cs="Times New Roman"/>
        </w:rPr>
        <w:t xml:space="preserve"> and collaborators </w:t>
      </w:r>
      <w:r w:rsidR="00DB67E1">
        <w:rPr>
          <w:rFonts w:ascii="Times New Roman" w:hAnsi="Times New Roman" w:cs="Times New Roman"/>
        </w:rPr>
        <w:fldChar w:fldCharType="begin"/>
      </w:r>
      <w:r w:rsidR="00DB67E1">
        <w:rPr>
          <w:rFonts w:ascii="Times New Roman" w:hAnsi="Times New Roman" w:cs="Times New Roman"/>
        </w:rPr>
        <w:instrText xml:space="preserve"> ADDIN EN.CITE &lt;EndNote&gt;&lt;Cite&gt;&lt;Author&gt;Bülow&lt;/Author&gt;&lt;Year&gt;2017&lt;/Year&gt;&lt;RecNum&gt;2&lt;/RecNum&gt;&lt;DisplayText&gt;[3]&lt;/DisplayText&gt;&lt;record&gt;&lt;rec-number&gt;2&lt;/rec-number&gt;&lt;foreign-keys&gt;&lt;key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DB67E1">
        <w:rPr>
          <w:rFonts w:ascii="Times New Roman" w:hAnsi="Times New Roman" w:cs="Times New Roman"/>
        </w:rPr>
        <w:fldChar w:fldCharType="separate"/>
      </w:r>
      <w:r w:rsidR="00DB67E1">
        <w:rPr>
          <w:rFonts w:ascii="Times New Roman" w:hAnsi="Times New Roman" w:cs="Times New Roman"/>
          <w:noProof/>
        </w:rPr>
        <w:t>[3]</w:t>
      </w:r>
      <w:r w:rsidR="00DB67E1">
        <w:rPr>
          <w:rFonts w:ascii="Times New Roman" w:hAnsi="Times New Roman" w:cs="Times New Roman"/>
        </w:rPr>
        <w:fldChar w:fldCharType="end"/>
      </w:r>
      <w:r w:rsidR="00DB67E1">
        <w:rPr>
          <w:rFonts w:ascii="Times New Roman" w:hAnsi="Times New Roman" w:cs="Times New Roman"/>
        </w:rPr>
        <w:t xml:space="preserve"> and the clear </w:t>
      </w:r>
      <w:r w:rsidR="002D5D3D">
        <w:rPr>
          <w:rFonts w:ascii="Times New Roman" w:hAnsi="Times New Roman" w:cs="Times New Roman"/>
        </w:rPr>
        <w:t xml:space="preserve">stratification of day </w:t>
      </w:r>
      <w:r w:rsidR="002D5D3D" w:rsidRPr="00310086">
        <w:rPr>
          <w:rFonts w:ascii="Times New Roman" w:hAnsi="Times New Roman" w:cs="Times New Roman"/>
        </w:rPr>
        <w:t>restricted mean time lost</w:t>
      </w:r>
      <w:r w:rsidR="002D5D3D">
        <w:rPr>
          <w:rFonts w:ascii="Times New Roman" w:hAnsi="Times New Roman" w:cs="Times New Roman"/>
        </w:rPr>
        <w:t xml:space="preserve"> or day </w:t>
      </w:r>
      <w:r w:rsidR="002D5D3D" w:rsidRPr="00310086">
        <w:rPr>
          <w:rFonts w:ascii="Times New Roman" w:hAnsi="Times New Roman" w:cs="Times New Roman"/>
        </w:rPr>
        <w:t xml:space="preserve">restricted mean </w:t>
      </w:r>
      <w:r w:rsidR="002D5D3D">
        <w:rPr>
          <w:rFonts w:ascii="Times New Roman" w:hAnsi="Times New Roman" w:cs="Times New Roman"/>
        </w:rPr>
        <w:t xml:space="preserve">survival time we observed could be the low number of patients with comorbidities. Swedish hip replacement patients have a better survival than the general population </w:t>
      </w:r>
      <w:r w:rsidR="002D5D3D">
        <w:rPr>
          <w:rFonts w:ascii="Times New Roman" w:hAnsi="Times New Roman" w:cs="Times New Roman"/>
        </w:rPr>
        <w:fldChar w:fldCharType="begin">
          <w:fldData xml:space="preserve">PEVuZE5vdGU+PENpdGU+PEF1dGhvcj5DbnVkZGU8L0F1dGhvcj48WWVhcj4yMDE4PC9ZZWFyPjxS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</w:fldData>
        </w:fldChar>
      </w:r>
      <w:r w:rsidR="00C674CF">
        <w:rPr>
          <w:rFonts w:ascii="Times New Roman" w:hAnsi="Times New Roman" w:cs="Times New Roman"/>
        </w:rPr>
        <w:instrText xml:space="preserve"> ADDIN EN.CITE </w:instrText>
      </w:r>
      <w:r w:rsidR="00C674CF">
        <w:rPr>
          <w:rFonts w:ascii="Times New Roman" w:hAnsi="Times New Roman" w:cs="Times New Roman"/>
        </w:rPr>
        <w:fldChar w:fldCharType="begin">
          <w:fldData xml:space="preserve">PEVuZE5vdGU+PENpdGU+PEF1dGhvcj5DbnVkZGU8L0F1dGhvcj48WWVhcj4yMDE4PC9ZZWFyPjxS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</w:fldData>
        </w:fldChar>
      </w:r>
      <w:r w:rsidR="00C674CF">
        <w:rPr>
          <w:rFonts w:ascii="Times New Roman" w:hAnsi="Times New Roman" w:cs="Times New Roman"/>
        </w:rPr>
        <w:instrText xml:space="preserve"> ADDIN EN.CITE.DATA </w:instrText>
      </w:r>
      <w:r w:rsidR="00C674CF">
        <w:rPr>
          <w:rFonts w:ascii="Times New Roman" w:hAnsi="Times New Roman" w:cs="Times New Roman"/>
        </w:rPr>
      </w:r>
      <w:r w:rsidR="00C674CF">
        <w:rPr>
          <w:rFonts w:ascii="Times New Roman" w:hAnsi="Times New Roman" w:cs="Times New Roman"/>
        </w:rPr>
        <w:fldChar w:fldCharType="end"/>
      </w:r>
      <w:r w:rsidR="002D5D3D">
        <w:rPr>
          <w:rFonts w:ascii="Times New Roman" w:hAnsi="Times New Roman" w:cs="Times New Roman"/>
        </w:rPr>
      </w:r>
      <w:r w:rsidR="002D5D3D">
        <w:rPr>
          <w:rFonts w:ascii="Times New Roman" w:hAnsi="Times New Roman" w:cs="Times New Roman"/>
        </w:rPr>
        <w:fldChar w:fldCharType="separate"/>
      </w:r>
      <w:r w:rsidR="00C674CF">
        <w:rPr>
          <w:rFonts w:ascii="Times New Roman" w:hAnsi="Times New Roman" w:cs="Times New Roman"/>
          <w:noProof/>
        </w:rPr>
        <w:t>[15]</w:t>
      </w:r>
      <w:r w:rsidR="002D5D3D">
        <w:rPr>
          <w:rFonts w:ascii="Times New Roman" w:hAnsi="Times New Roman" w:cs="Times New Roman"/>
        </w:rPr>
        <w:fldChar w:fldCharType="end"/>
      </w:r>
      <w:r w:rsidR="002D5D3D">
        <w:rPr>
          <w:rFonts w:ascii="Times New Roman" w:hAnsi="Times New Roman" w:cs="Times New Roman"/>
        </w:rPr>
        <w:t xml:space="preserve"> and with a low comorbidity burden. </w:t>
      </w:r>
      <w:r w:rsidR="00557E40">
        <w:rPr>
          <w:rFonts w:ascii="Times New Roman" w:hAnsi="Times New Roman" w:cs="Times New Roman"/>
        </w:rPr>
        <w:t>If we follow-up the dichotomy by</w:t>
      </w:r>
      <w:r w:rsidR="00EE30EE">
        <w:rPr>
          <w:rFonts w:ascii="Times New Roman" w:hAnsi="Times New Roman" w:cs="Times New Roman"/>
        </w:rPr>
        <w:t xml:space="preserve"> </w:t>
      </w:r>
      <w:proofErr w:type="spellStart"/>
      <w:r w:rsidR="00EE30EE">
        <w:rPr>
          <w:rFonts w:ascii="Times New Roman" w:hAnsi="Times New Roman" w:cs="Times New Roman"/>
        </w:rPr>
        <w:t>Shumeli</w:t>
      </w:r>
      <w:proofErr w:type="spellEnd"/>
      <w:r w:rsidR="00557E40">
        <w:rPr>
          <w:rFonts w:ascii="Times New Roman" w:hAnsi="Times New Roman" w:cs="Times New Roman"/>
        </w:rPr>
        <w:t xml:space="preserve"> </w:t>
      </w:r>
      <w:r w:rsidR="00EE30EE">
        <w:rPr>
          <w:rFonts w:ascii="Times New Roman" w:hAnsi="Times New Roman" w:cs="Times New Roman"/>
        </w:rPr>
        <w:fldChar w:fldCharType="begin"/>
      </w:r>
      <w:r w:rsidR="00EE30EE">
        <w:rPr>
          <w:rFonts w:ascii="Times New Roman" w:hAnsi="Times New Roman" w:cs="Times New Roman"/>
        </w:rPr>
        <w:instrText xml:space="preserve"> ADDIN EN.CITE &lt;EndNote&gt;&lt;Cite&gt;&lt;Author&gt;Shmueli&lt;/Author&gt;&lt;Year&gt;2010&lt;/Year&gt;&lt;RecNum&gt;4&lt;/RecNum&gt;&lt;DisplayText&gt;[4]&lt;/DisplayText&gt;&lt;record&gt;&lt;rec-number&gt;4&lt;/rec-number&gt;&lt;foreign-keys&gt;&lt;key app="EN" db-id="dpt9dpvvlxw205efxp75xfwaep5axvtrpfft" timestamp="1548766769"&gt;4&lt;/key&gt;&lt;/foreign-keys&gt;&lt;ref-type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volume&gt;25&lt;/volume&gt;&lt;number&gt;3&lt;/number&gt;&lt;dates&gt;&lt;year&gt;2010&lt;/year&gt;&lt;/dates&gt;&lt;isbn&gt;0883-4237&lt;/isbn&gt;&lt;urls&gt;&lt;/urls&gt;&lt;/record&gt;&lt;/Cite&gt;&lt;/EndNote&gt;</w:instrText>
      </w:r>
      <w:r w:rsidR="00EE30EE">
        <w:rPr>
          <w:rFonts w:ascii="Times New Roman" w:hAnsi="Times New Roman" w:cs="Times New Roman"/>
        </w:rPr>
        <w:fldChar w:fldCharType="separate"/>
      </w:r>
      <w:r w:rsidR="00EE30EE">
        <w:rPr>
          <w:rFonts w:ascii="Times New Roman" w:hAnsi="Times New Roman" w:cs="Times New Roman"/>
          <w:noProof/>
        </w:rPr>
        <w:t>[4]</w:t>
      </w:r>
      <w:r w:rsidR="00EE30EE">
        <w:rPr>
          <w:rFonts w:ascii="Times New Roman" w:hAnsi="Times New Roman" w:cs="Times New Roman"/>
        </w:rPr>
        <w:fldChar w:fldCharType="end"/>
      </w:r>
      <w:r w:rsidR="00EE30EE">
        <w:rPr>
          <w:rFonts w:ascii="Times New Roman" w:hAnsi="Times New Roman" w:cs="Times New Roman"/>
        </w:rPr>
        <w:t xml:space="preserve"> we could conclude that predictive studies/risk calculators </w:t>
      </w:r>
      <w:r w:rsidR="00030676">
        <w:rPr>
          <w:rFonts w:ascii="Times New Roman" w:hAnsi="Times New Roman" w:cs="Times New Roman"/>
        </w:rPr>
        <w:t xml:space="preserve">gain lite from considering the Elixhauser comorbidity index. However, </w:t>
      </w:r>
      <w:r w:rsidR="00714F3F">
        <w:rPr>
          <w:rFonts w:ascii="Times New Roman" w:hAnsi="Times New Roman" w:cs="Times New Roman"/>
        </w:rPr>
        <w:t xml:space="preserve">for </w:t>
      </w:r>
      <w:r w:rsidR="00030676">
        <w:rPr>
          <w:rFonts w:ascii="Times New Roman" w:hAnsi="Times New Roman" w:cs="Times New Roman"/>
        </w:rPr>
        <w:t xml:space="preserve">studies that aim to estimate effects </w:t>
      </w:r>
      <w:r w:rsidR="002C2091">
        <w:rPr>
          <w:rFonts w:ascii="Times New Roman" w:hAnsi="Times New Roman" w:cs="Times New Roman"/>
        </w:rPr>
        <w:t xml:space="preserve">of different treatment options </w:t>
      </w:r>
      <w:r w:rsidR="006C57E8">
        <w:rPr>
          <w:rFonts w:ascii="Times New Roman" w:hAnsi="Times New Roman" w:cs="Times New Roman"/>
        </w:rPr>
        <w:t xml:space="preserve"> </w:t>
      </w:r>
      <w:r w:rsidR="00714F3F">
        <w:rPr>
          <w:rFonts w:ascii="Times New Roman" w:hAnsi="Times New Roman" w:cs="Times New Roman"/>
        </w:rPr>
        <w:t>comorbidity</w:t>
      </w:r>
      <w:r w:rsidR="00253F99" w:rsidRPr="00982954">
        <w:rPr>
          <w:rFonts w:ascii="Times New Roman" w:hAnsi="Times New Roman" w:cs="Times New Roman"/>
        </w:rPr>
        <w:t xml:space="preserve"> indices can be important confounders</w:t>
      </w:r>
      <w:r w:rsidR="00253F99">
        <w:rPr>
          <w:rFonts w:ascii="Times New Roman" w:hAnsi="Times New Roman" w:cs="Times New Roman"/>
        </w:rPr>
        <w:t xml:space="preserve"> and important for case-mix adjustments </w:t>
      </w:r>
      <w:r w:rsidR="00253F99">
        <w:rPr>
          <w:rFonts w:ascii="Times New Roman" w:hAnsi="Times New Roman" w:cs="Times New Roman"/>
        </w:rPr>
        <w:fldChar w:fldCharType="begin"/>
      </w:r>
      <w:r w:rsidR="00786F66">
        <w:rPr>
          <w:rFonts w:ascii="Times New Roman" w:hAnsi="Times New Roman" w:cs="Times New Roman"/>
        </w:rPr>
        <w:instrText xml:space="preserve"> ADDIN EN.CITE &lt;EndNote&gt;&lt;Cite&gt;&lt;Author&gt;Inacio&lt;/Author&gt;&lt;Year&gt;2015&lt;/Year&gt;&lt;RecNum&gt;14&lt;/RecNum&gt;&lt;DisplayText&gt;[16]&lt;/DisplayText&gt;&lt;record&gt;&lt;rec-number&gt;14&lt;/rec-number&gt;&lt;foreign-keys&gt;&lt;key app="EN" db-id="dpt9dpvvlxw205efxp75xfwaep5axvtrpfft" timestamp="1548937714"&gt;14&lt;/key&gt;&lt;/foreign-keys&gt;&lt;ref-type name="Journal Article"&gt;17&lt;/ref-type&gt;&lt;contributors&gt;&lt;authors&gt;&lt;author&gt;Inacio, Maria C. S.&lt;/author&gt;&lt;author&gt;Pratt, Nicole L.&lt;/author&gt;&lt;author&gt;Roughead, Elizabeth E.&lt;/author&gt;&lt;author&gt;Graves, Stephen E.&lt;/author&gt;&lt;/authors&gt;&lt;/contributors&gt;&lt;titles&gt;&lt;title&gt;Comparing co-morbidities in total joint arthroplasty patients using the RxRisk-V, Elixhauser, and Charlson Measures: a cross-sectional evaluation&lt;/title&gt;&lt;secondary-title&gt;BMC musculoskeletal disorders&lt;/secondary-title&gt;&lt;/titles&gt;&lt;periodical&gt;&lt;full-title&gt;BMC Musculoskeletal Disorders&lt;/full-title&gt;&lt;/periodical&gt;&lt;pages&gt;385-385&lt;/pages&gt;&lt;volume&gt;16&lt;/volume&gt;&lt;dates&gt;&lt;year&gt;2015&lt;/year&gt;&lt;/dates&gt;&lt;publisher&gt;BioMed Central&lt;/publisher&gt;&lt;isbn&gt;1471-2474&lt;/isbn&gt;&lt;accession-num&gt;26652166&lt;/accession-num&gt;&lt;urls&gt;&lt;related-urls&gt;&lt;url&gt;https://www.ncbi.nlm.nih.gov/pubmed/26652166&lt;/url&gt;&lt;url&gt;https://www.ncbi.nlm.nih.gov/pmc/PMC4676184/&lt;/url&gt;&lt;url&gt;https://www.ncbi.nlm.nih.gov/pmc/articles/PMC4676184/pdf/12891_2015_Article_835.pdf&lt;/url&gt;&lt;/related-urls&gt;&lt;/urls&gt;&lt;electronic-resource-num&gt;10.1186/s12891-015-0835-4&lt;/electronic-resource-num&gt;&lt;remote-database-name&gt;PubMed&lt;/remote-database-name&gt;&lt;/record&gt;&lt;/Cite&gt;&lt;/EndNote&gt;</w:instrText>
      </w:r>
      <w:r w:rsidR="00253F99">
        <w:rPr>
          <w:rFonts w:ascii="Times New Roman" w:hAnsi="Times New Roman" w:cs="Times New Roman"/>
        </w:rPr>
        <w:fldChar w:fldCharType="separate"/>
      </w:r>
      <w:r w:rsidR="00786F66">
        <w:rPr>
          <w:rFonts w:ascii="Times New Roman" w:hAnsi="Times New Roman" w:cs="Times New Roman"/>
          <w:noProof/>
        </w:rPr>
        <w:t>[16]</w:t>
      </w:r>
      <w:r w:rsidR="00253F99">
        <w:rPr>
          <w:rFonts w:ascii="Times New Roman" w:hAnsi="Times New Roman" w:cs="Times New Roman"/>
        </w:rPr>
        <w:fldChar w:fldCharType="end"/>
      </w:r>
      <w:r w:rsidR="00253F99" w:rsidRPr="00982954">
        <w:rPr>
          <w:rFonts w:ascii="Times New Roman" w:hAnsi="Times New Roman" w:cs="Times New Roman"/>
        </w:rPr>
        <w:t>.</w:t>
      </w:r>
      <w:r w:rsidR="00855D65">
        <w:rPr>
          <w:rFonts w:ascii="Times New Roman" w:hAnsi="Times New Roman" w:cs="Times New Roman"/>
        </w:rPr>
        <w:t xml:space="preserve"> </w:t>
      </w:r>
      <w:r w:rsidR="002F5A36">
        <w:rPr>
          <w:rFonts w:ascii="Times New Roman" w:hAnsi="Times New Roman" w:cs="Times New Roman"/>
        </w:rPr>
        <w:t>Health-care administrators</w:t>
      </w:r>
      <w:r w:rsidR="00E25FB4">
        <w:rPr>
          <w:rFonts w:ascii="Times New Roman" w:hAnsi="Times New Roman" w:cs="Times New Roman"/>
        </w:rPr>
        <w:t xml:space="preserve"> gain form considering comorbidities by </w:t>
      </w:r>
      <w:r w:rsidR="004752B8">
        <w:rPr>
          <w:rFonts w:ascii="Times New Roman" w:hAnsi="Times New Roman" w:cs="Times New Roman"/>
        </w:rPr>
        <w:t xml:space="preserve">getting better estimates of future need of revisions. </w:t>
      </w:r>
      <w:r w:rsidR="002F5A36">
        <w:rPr>
          <w:rFonts w:ascii="Times New Roman" w:hAnsi="Times New Roman" w:cs="Times New Roman"/>
        </w:rPr>
        <w:t xml:space="preserve">The revision rate of hip replacements is low </w:t>
      </w:r>
      <w:r w:rsidR="004101DE">
        <w:rPr>
          <w:rFonts w:ascii="Times New Roman" w:hAnsi="Times New Roman" w:cs="Times New Roman"/>
        </w:rPr>
        <w:fldChar w:fldCharType="begin"/>
      </w:r>
      <w:r w:rsidR="004101DE">
        <w:rPr>
          <w:rFonts w:ascii="Times New Roman" w:hAnsi="Times New Roman" w:cs="Times New Roman"/>
        </w:rPr>
        <w:instrText xml:space="preserve"> ADDIN EN.CITE &lt;EndNote&gt;&lt;Cite&gt;&lt;Author&gt;Bayliss&lt;/Author&gt;&lt;Year&gt;2017&lt;/Year&gt;&lt;RecNum&gt;21&lt;/RecNum&gt;&lt;DisplayText&gt;[17]&lt;/DisplayText&gt;&lt;record&gt;&lt;rec-number&gt;21&lt;/rec-number&gt;&lt;foreign-keys&gt;&lt;key app="EN" db-id="dpt9dpvvlxw205efxp75xfwaep5axvtrpfft" timestamp="1551085183"&gt;21&lt;/key&gt;&lt;/foreign-keys&gt;&lt;ref-type name="Journal Article"&gt;17&lt;/ref-type&gt;&lt;contributors&gt;&lt;authors&gt;&lt;author&gt;Bayliss, Lee E.&lt;/author&gt;&lt;author&gt;Culliford, David&lt;/author&gt;&lt;author&gt;Monk, A. Paul&lt;/author&gt;&lt;author&gt;Glyn-Jones, Sion&lt;/author&gt;&lt;author&gt;Prieto-Alhambra, Daniel&lt;/author&gt;&lt;author&gt;Judge, Andrew&lt;/author&gt;&lt;author&gt;Cooper, Cyrus&lt;/author&gt;&lt;author&gt;Carr, Andrew J.&lt;/author&gt;&lt;author&gt;Arden, Nigel K.&lt;/author&gt;&lt;author&gt;Beard, David J.&lt;/author&gt;&lt;author&gt;Price, Andrew J.&lt;/author&gt;&lt;/authors&gt;&lt;/contributors&gt;&lt;titles&gt;&lt;title&gt;The effect of patient age at intervention on risk of implant revision after total replacement of the hip or knee: a population-based cohort study&lt;/title&gt;&lt;secondary-title&gt;The Lancet&lt;/secondary-title&gt;&lt;/titles&gt;&lt;periodical&gt;&lt;full-title&gt;The Lancet&lt;/full-title&gt;&lt;/periodical&gt;&lt;pages&gt;1424-1430&lt;/pages&gt;&lt;volume&gt;389&lt;/volume&gt;&lt;number&gt;10077&lt;/number&gt;&lt;dates&gt;&lt;year&gt;2017&lt;/year&gt;&lt;/dates&gt;&lt;publisher&gt;Elsevier&lt;/publisher&gt;&lt;isbn&gt;0140-6736&lt;/isbn&gt;&lt;urls&gt;&lt;related-urls&gt;&lt;url&gt;https://doi.org/10.1016/S0140-6736(17)30059-4&lt;/url&gt;&lt;/related-urls&gt;&lt;/urls&gt;&lt;electronic-resource-num&gt;10.1016/S0140-6736(17)30059-4&lt;/electronic-resource-num&gt;&lt;access-date&gt;2019/02/25&lt;/access-date&gt;&lt;/record&gt;&lt;/Cite&gt;&lt;/EndNote&gt;</w:instrText>
      </w:r>
      <w:r w:rsidR="004101DE">
        <w:rPr>
          <w:rFonts w:ascii="Times New Roman" w:hAnsi="Times New Roman" w:cs="Times New Roman"/>
        </w:rPr>
        <w:fldChar w:fldCharType="separate"/>
      </w:r>
      <w:r w:rsidR="004101DE">
        <w:rPr>
          <w:rFonts w:ascii="Times New Roman" w:hAnsi="Times New Roman" w:cs="Times New Roman"/>
          <w:noProof/>
        </w:rPr>
        <w:t>[17]</w:t>
      </w:r>
      <w:r w:rsidR="004101DE">
        <w:rPr>
          <w:rFonts w:ascii="Times New Roman" w:hAnsi="Times New Roman" w:cs="Times New Roman"/>
        </w:rPr>
        <w:fldChar w:fldCharType="end"/>
      </w:r>
      <w:r w:rsidR="00E63BD0">
        <w:rPr>
          <w:rFonts w:ascii="Times New Roman" w:hAnsi="Times New Roman" w:cs="Times New Roman"/>
        </w:rPr>
        <w:t>, however</w:t>
      </w:r>
      <w:r w:rsidR="00E63BD0" w:rsidRPr="00E63BD0">
        <w:rPr>
          <w:rFonts w:ascii="Times New Roman" w:hAnsi="Times New Roman" w:cs="Times New Roman"/>
        </w:rPr>
        <w:t xml:space="preserve"> </w:t>
      </w:r>
      <w:r w:rsidR="00E63BD0">
        <w:rPr>
          <w:rFonts w:ascii="Times New Roman" w:hAnsi="Times New Roman" w:cs="Times New Roman"/>
        </w:rPr>
        <w:t xml:space="preserve">with increased survival rates </w:t>
      </w:r>
      <w:r w:rsidR="00E63BD0">
        <w:rPr>
          <w:rFonts w:ascii="Times New Roman" w:hAnsi="Times New Roman" w:cs="Times New Roman"/>
        </w:rPr>
        <w:fldChar w:fldCharType="begin"/>
      </w:r>
      <w:r w:rsidR="00E63BD0">
        <w:rPr>
          <w:rFonts w:ascii="Times New Roman" w:hAnsi="Times New Roman" w:cs="Times New Roman"/>
        </w:rPr>
        <w:instrText xml:space="preserve"> ADDIN EN.CITE &lt;EndNote&gt;&lt;Cite&gt;&lt;Author&gt;Schwartsmann&lt;/Author&gt;&lt;Year&gt;2015&lt;/Year&gt;&lt;RecNum&gt;17&lt;/RecNum&gt;&lt;DisplayText&gt;[18]&lt;/DisplayText&gt;&lt;record&gt;&lt;rec-number&gt;17&lt;/rec-number&gt;&lt;foreign-keys&gt;&lt;key app="EN" db-id="dpt9dpvvlxw205efxp75xfwaep5axvtrpfft" timestamp="1549545531"&gt;17&lt;/key&gt;&lt;/foreign-keys&gt;&lt;ref-type name="Journal Article"&gt;17&lt;/ref-type&gt;&lt;contributors&gt;&lt;authors&gt;&lt;author&gt;Schwartsmann, Carlos Roberto&lt;/author&gt;&lt;author&gt;Spinelli, Leandro de Freitas&lt;/author&gt;&lt;author&gt;Boschin, Leonardo Carbonera&lt;/author&gt;&lt;author&gt;Yépez, Anthony Kerbes&lt;/author&gt;&lt;author&gt;Crestani, Marcus Vinicius&lt;/author&gt;&lt;author&gt;Silva, Marcelo Faria&lt;/author&gt;&lt;/authors&gt;&lt;/contributors&gt;&lt;titles&gt;&lt;title&gt;Correlation between patient age at total hip replacement surgery and lifeexpectancy&lt;/title&gt;&lt;secondary-title&gt;Acta ortopedica brasileira&lt;/secondary-title&gt;&lt;/titles&gt;&lt;periodical&gt;&lt;full-title&gt;Acta ortopedica brasileira&lt;/full-title&gt;&lt;/periodical&gt;&lt;pages&gt;323-325&lt;/pages&gt;&lt;volume&gt;23&lt;/volume&gt;&lt;number&gt;6&lt;/number&gt;&lt;dates&gt;&lt;year&gt;2015&lt;/year&gt;&lt;pub-dates&gt;&lt;date&gt;Nov-Dec&lt;/date&gt;&lt;/pub-dates&gt;&lt;/dates&gt;&lt;publisher&gt;Sociedade Brasileira de Ortopedia e Traumatologia&lt;/publisher&gt;&lt;isbn&gt;1413-7852&amp;#xD;1809-4406&lt;/isbn&gt;&lt;accession-num&gt;27057147&lt;/accession-num&gt;&lt;urls&gt;&lt;related-urls&gt;&lt;url&gt;https://www.ncbi.nlm.nih.gov/pubmed/27057147&lt;/url&gt;&lt;url&gt;https://www.ncbi.nlm.nih.gov/pmc/PMC4775511/&lt;/url&gt;&lt;url&gt;https://www.ncbi.nlm.nih.gov/pmc/articles/PMC4775511/pdf/1809-4406-aob-23-06-00323.pdf&lt;/url&gt;&lt;/related-urls&gt;&lt;/urls&gt;&lt;electronic-resource-num&gt;10.1590/1413-785220152306148609&lt;/electronic-resource-num&gt;&lt;remote-database-name&gt;PubMed&lt;/remote-database-name&gt;&lt;/record&gt;&lt;/Cite&gt;&lt;/EndNote&gt;</w:instrText>
      </w:r>
      <w:r w:rsidR="00E63BD0">
        <w:rPr>
          <w:rFonts w:ascii="Times New Roman" w:hAnsi="Times New Roman" w:cs="Times New Roman"/>
        </w:rPr>
        <w:fldChar w:fldCharType="separate"/>
      </w:r>
      <w:r w:rsidR="00E63BD0">
        <w:rPr>
          <w:rFonts w:ascii="Times New Roman" w:hAnsi="Times New Roman" w:cs="Times New Roman"/>
          <w:noProof/>
        </w:rPr>
        <w:t>[18]</w:t>
      </w:r>
      <w:r w:rsidR="00E63BD0">
        <w:rPr>
          <w:rFonts w:ascii="Times New Roman" w:hAnsi="Times New Roman" w:cs="Times New Roman"/>
        </w:rPr>
        <w:fldChar w:fldCharType="end"/>
      </w:r>
      <w:r w:rsidR="00E63BD0">
        <w:rPr>
          <w:rFonts w:ascii="Times New Roman" w:hAnsi="Times New Roman" w:cs="Times New Roman"/>
        </w:rPr>
        <w:t xml:space="preserve"> </w:t>
      </w:r>
      <w:r w:rsidR="004347AC">
        <w:rPr>
          <w:rFonts w:ascii="Times New Roman" w:hAnsi="Times New Roman" w:cs="Times New Roman"/>
        </w:rPr>
        <w:t xml:space="preserve">there is need of accurate </w:t>
      </w:r>
      <w:r w:rsidR="00DC1676">
        <w:rPr>
          <w:rFonts w:ascii="Times New Roman" w:hAnsi="Times New Roman" w:cs="Times New Roman"/>
        </w:rPr>
        <w:t xml:space="preserve">long term </w:t>
      </w:r>
      <w:r w:rsidR="004347AC">
        <w:rPr>
          <w:rFonts w:ascii="Times New Roman" w:hAnsi="Times New Roman" w:cs="Times New Roman"/>
        </w:rPr>
        <w:t xml:space="preserve">estimates of number patients at risk, and here </w:t>
      </w:r>
      <w:r w:rsidR="00DC1676">
        <w:rPr>
          <w:rFonts w:ascii="Times New Roman" w:hAnsi="Times New Roman" w:cs="Times New Roman"/>
        </w:rPr>
        <w:t xml:space="preserve">considering comorbidities is recommended. </w:t>
      </w:r>
    </w:p>
    <w:p w14:paraId="07FC295D" w14:textId="6FCB8F00" w:rsidR="00A76E7F" w:rsidRDefault="00A76E7F">
      <w:pPr>
        <w:rPr>
          <w:rFonts w:ascii="Times New Roman" w:hAnsi="Times New Roman" w:cs="Times New Roman"/>
        </w:rPr>
      </w:pPr>
      <w:r>
        <w:rPr>
          <w:rFonts w:ascii="Times New Roman" w:hAnsi="Times New Roman" w:cs="Times New Roman"/>
        </w:rPr>
        <w:br w:type="page"/>
      </w:r>
    </w:p>
    <w:p w14:paraId="6F39F85F" w14:textId="77777777" w:rsidR="00A76E7F" w:rsidRPr="00A65DE0" w:rsidRDefault="00A76E7F" w:rsidP="00A76E7F">
      <w:pPr>
        <w:spacing w:line="360" w:lineRule="auto"/>
        <w:rPr>
          <w:rFonts w:ascii="Times New Roman" w:hAnsi="Times New Roman" w:cs="Times New Roman"/>
        </w:rPr>
      </w:pPr>
    </w:p>
    <w:p w14:paraId="23179980" w14:textId="7EB556EB" w:rsidR="00A4371D" w:rsidRPr="00982954" w:rsidRDefault="00A4371D" w:rsidP="00A4371D">
      <w:pPr>
        <w:pStyle w:val="Rubrik1"/>
      </w:pPr>
      <w:r>
        <w:t xml:space="preserve">References </w:t>
      </w:r>
    </w:p>
    <w:p w14:paraId="18D8A179" w14:textId="77777777" w:rsidR="00E63BD0" w:rsidRPr="00E63BD0" w:rsidRDefault="00157325" w:rsidP="00E63BD0">
      <w:pPr>
        <w:pStyle w:val="EndNoteBibliography"/>
        <w:spacing w:after="0"/>
        <w:ind w:left="720" w:hanging="720"/>
      </w:pPr>
      <w:r w:rsidRPr="00982954">
        <w:rPr>
          <w:rFonts w:ascii="Times New Roman" w:hAnsi="Times New Roman" w:cs="Times New Roman"/>
        </w:rPr>
        <w:fldChar w:fldCharType="begin"/>
      </w:r>
      <w:r w:rsidRPr="00982954">
        <w:rPr>
          <w:rFonts w:ascii="Times New Roman" w:hAnsi="Times New Roman" w:cs="Times New Roman"/>
        </w:rPr>
        <w:instrText xml:space="preserve"> ADDIN EN.REFLIST </w:instrText>
      </w:r>
      <w:r w:rsidRPr="00982954">
        <w:rPr>
          <w:rFonts w:ascii="Times New Roman" w:hAnsi="Times New Roman" w:cs="Times New Roman"/>
        </w:rPr>
        <w:fldChar w:fldCharType="separate"/>
      </w:r>
      <w:r w:rsidR="00E63BD0" w:rsidRPr="00E63BD0">
        <w:t>1.</w:t>
      </w:r>
      <w:r w:rsidR="00E63BD0" w:rsidRPr="00E63BD0">
        <w:tab/>
        <w:t xml:space="preserve">Greene, M.E., et al., </w:t>
      </w:r>
      <w:r w:rsidR="00E63BD0" w:rsidRPr="00E63BD0">
        <w:rPr>
          <w:i/>
        </w:rPr>
        <w:t>Standard Comorbidity Measures Do Not Predict Patient-reported Outcomes 1 Year After Total Hip Arthroplasty.</w:t>
      </w:r>
      <w:r w:rsidR="00E63BD0" w:rsidRPr="00E63BD0">
        <w:t xml:space="preserve"> Clinical Orthopaedics and Related Research®, 2015. </w:t>
      </w:r>
      <w:r w:rsidR="00E63BD0" w:rsidRPr="00E63BD0">
        <w:rPr>
          <w:b/>
        </w:rPr>
        <w:t>473</w:t>
      </w:r>
      <w:r w:rsidR="00E63BD0" w:rsidRPr="00E63BD0">
        <w:t>(11): p. 3370-3379.</w:t>
      </w:r>
    </w:p>
    <w:p w14:paraId="43D4903D" w14:textId="77777777" w:rsidR="00E63BD0" w:rsidRPr="00E63BD0" w:rsidRDefault="00E63BD0" w:rsidP="00E63BD0">
      <w:pPr>
        <w:pStyle w:val="EndNoteBibliography"/>
        <w:spacing w:after="0"/>
        <w:ind w:left="720" w:hanging="720"/>
      </w:pPr>
      <w:r w:rsidRPr="00E63BD0">
        <w:t>2.</w:t>
      </w:r>
      <w:r w:rsidRPr="00E63BD0">
        <w:tab/>
        <w:t xml:space="preserve">Gordon, M., et al., </w:t>
      </w:r>
      <w:r w:rsidRPr="00E63BD0">
        <w:rPr>
          <w:i/>
        </w:rPr>
        <w:t>The influence of comorbidity scores on re-operations following primary total hip replacement.</w:t>
      </w:r>
      <w:r w:rsidRPr="00E63BD0">
        <w:t xml:space="preserve"> The Bone &amp; Joint Journal, 2013. </w:t>
      </w:r>
      <w:r w:rsidRPr="00E63BD0">
        <w:rPr>
          <w:b/>
        </w:rPr>
        <w:t>95-B</w:t>
      </w:r>
      <w:r w:rsidRPr="00E63BD0">
        <w:t>(9): p. 1184-1191.</w:t>
      </w:r>
    </w:p>
    <w:p w14:paraId="3CECD1D8" w14:textId="77777777" w:rsidR="00E63BD0" w:rsidRPr="00E63BD0" w:rsidRDefault="00E63BD0" w:rsidP="00E63BD0">
      <w:pPr>
        <w:pStyle w:val="EndNoteBibliography"/>
        <w:spacing w:after="0"/>
        <w:ind w:left="720" w:hanging="720"/>
      </w:pPr>
      <w:r w:rsidRPr="00E63BD0">
        <w:t>3.</w:t>
      </w:r>
      <w:r w:rsidRPr="00E63BD0">
        <w:tab/>
        <w:t xml:space="preserve">Bülow, E., et al., </w:t>
      </w:r>
      <w:r w:rsidRPr="00E63BD0">
        <w:rPr>
          <w:i/>
        </w:rPr>
        <w:t xml:space="preserve">Comorbidity does not predict long-term mortality after total hip arthroplasty </w:t>
      </w:r>
      <w:r w:rsidRPr="00E63BD0">
        <w:t xml:space="preserve">Acta Orthopaedica, 2017. </w:t>
      </w:r>
      <w:r w:rsidRPr="00E63BD0">
        <w:rPr>
          <w:b/>
        </w:rPr>
        <w:t>88</w:t>
      </w:r>
      <w:r w:rsidRPr="00E63BD0">
        <w:t>(5): p. 472-477.</w:t>
      </w:r>
    </w:p>
    <w:p w14:paraId="4CEAAFAC" w14:textId="77777777" w:rsidR="00E63BD0" w:rsidRPr="00E63BD0" w:rsidRDefault="00E63BD0" w:rsidP="00E63BD0">
      <w:pPr>
        <w:pStyle w:val="EndNoteBibliography"/>
        <w:spacing w:after="0"/>
        <w:ind w:left="720" w:hanging="720"/>
      </w:pPr>
      <w:r w:rsidRPr="00E63BD0">
        <w:t>4.</w:t>
      </w:r>
      <w:r w:rsidRPr="00E63BD0">
        <w:tab/>
        <w:t xml:space="preserve">Shmueli, G., </w:t>
      </w:r>
      <w:r w:rsidRPr="00E63BD0">
        <w:rPr>
          <w:i/>
        </w:rPr>
        <w:t>To explain or to predict?</w:t>
      </w:r>
      <w:r w:rsidRPr="00E63BD0">
        <w:t xml:space="preserve"> Statistical science, 2010. </w:t>
      </w:r>
      <w:r w:rsidRPr="00E63BD0">
        <w:rPr>
          <w:b/>
        </w:rPr>
        <w:t>25</w:t>
      </w:r>
      <w:r w:rsidRPr="00E63BD0">
        <w:t>(3): p. 289-310.</w:t>
      </w:r>
    </w:p>
    <w:p w14:paraId="6B1FA5DE" w14:textId="77777777" w:rsidR="00E63BD0" w:rsidRPr="00E63BD0" w:rsidRDefault="00E63BD0" w:rsidP="00E63BD0">
      <w:pPr>
        <w:pStyle w:val="EndNoteBibliography"/>
        <w:spacing w:after="0"/>
        <w:ind w:left="720" w:hanging="720"/>
      </w:pPr>
      <w:r w:rsidRPr="00E63BD0">
        <w:t>5.</w:t>
      </w:r>
      <w:r w:rsidRPr="00E63BD0">
        <w:tab/>
        <w:t xml:space="preserve">Glassou, E.N., A.B. Pedersen, and T.B. Hansen, </w:t>
      </w:r>
      <w:r w:rsidRPr="00E63BD0">
        <w:rPr>
          <w:i/>
        </w:rPr>
        <w:t>Is decreasing mortality in total hip and knee arthroplasty patients dependent on patients’ comorbidity? AU - Glassou, Eva N.</w:t>
      </w:r>
      <w:r w:rsidRPr="00E63BD0">
        <w:t xml:space="preserve"> Acta Orthopaedica, 2017. </w:t>
      </w:r>
      <w:r w:rsidRPr="00E63BD0">
        <w:rPr>
          <w:b/>
        </w:rPr>
        <w:t>88</w:t>
      </w:r>
      <w:r w:rsidRPr="00E63BD0">
        <w:t>(3): p. 288-293.</w:t>
      </w:r>
    </w:p>
    <w:p w14:paraId="690EE85C" w14:textId="77777777" w:rsidR="00E63BD0" w:rsidRPr="00E63BD0" w:rsidRDefault="00E63BD0" w:rsidP="00E63BD0">
      <w:pPr>
        <w:pStyle w:val="EndNoteBibliography"/>
        <w:spacing w:after="0"/>
        <w:ind w:left="720" w:hanging="720"/>
      </w:pPr>
      <w:r w:rsidRPr="00E63BD0">
        <w:t>6.</w:t>
      </w:r>
      <w:r w:rsidRPr="00E63BD0">
        <w:tab/>
        <w:t xml:space="preserve">Penna, S., et al., </w:t>
      </w:r>
      <w:r w:rsidRPr="00E63BD0">
        <w:rPr>
          <w:i/>
        </w:rPr>
        <w:t>Impact of Co-Morbidities on the Cost of Care in Primary Elective Joint Arthroplasty.</w:t>
      </w:r>
      <w:r w:rsidRPr="00E63BD0">
        <w:t xml:space="preserve"> The Journal of Arthroplasty, 2019.</w:t>
      </w:r>
    </w:p>
    <w:p w14:paraId="7BBE5AEB" w14:textId="77777777" w:rsidR="00E63BD0" w:rsidRPr="00E63BD0" w:rsidRDefault="00E63BD0" w:rsidP="00E63BD0">
      <w:pPr>
        <w:pStyle w:val="EndNoteBibliography"/>
        <w:spacing w:after="0"/>
        <w:ind w:left="720" w:hanging="720"/>
      </w:pPr>
      <w:r w:rsidRPr="00E63BD0">
        <w:t>7.</w:t>
      </w:r>
      <w:r w:rsidRPr="00E63BD0">
        <w:tab/>
        <w:t xml:space="preserve">Uno, H., et al., </w:t>
      </w:r>
      <w:r w:rsidRPr="00E63BD0">
        <w:rPr>
          <w:i/>
        </w:rPr>
        <w:t>Moving beyond the hazard ratio in quantifying the between-group difference in survival analysis.</w:t>
      </w:r>
      <w:r w:rsidRPr="00E63BD0">
        <w:t xml:space="preserve"> J Clin Oncol, 2014. </w:t>
      </w:r>
      <w:r w:rsidRPr="00E63BD0">
        <w:rPr>
          <w:b/>
        </w:rPr>
        <w:t>32</w:t>
      </w:r>
      <w:r w:rsidRPr="00E63BD0">
        <w:t>(22): p. 2380-5.</w:t>
      </w:r>
    </w:p>
    <w:p w14:paraId="768D4709" w14:textId="77777777" w:rsidR="00E63BD0" w:rsidRPr="00E63BD0" w:rsidRDefault="00E63BD0" w:rsidP="00E63BD0">
      <w:pPr>
        <w:pStyle w:val="EndNoteBibliography"/>
        <w:spacing w:after="0"/>
        <w:ind w:left="720" w:hanging="720"/>
      </w:pPr>
      <w:r w:rsidRPr="00E63BD0">
        <w:t>8.</w:t>
      </w:r>
      <w:r w:rsidRPr="00E63BD0">
        <w:tab/>
        <w:t xml:space="preserve">Irwin, J.O., </w:t>
      </w:r>
      <w:r w:rsidRPr="00E63BD0">
        <w:rPr>
          <w:i/>
        </w:rPr>
        <w:t>The standard error of an estimate of expectation of life, with special reference to expectation of tumourless life in experiments with mice.</w:t>
      </w:r>
      <w:r w:rsidRPr="00E63BD0">
        <w:t xml:space="preserve"> The Journal of hygiene, 1949. </w:t>
      </w:r>
      <w:r w:rsidRPr="00E63BD0">
        <w:rPr>
          <w:b/>
        </w:rPr>
        <w:t>47</w:t>
      </w:r>
      <w:r w:rsidRPr="00E63BD0">
        <w:t>(2): p. 188-188.</w:t>
      </w:r>
    </w:p>
    <w:p w14:paraId="74420C5D" w14:textId="77777777" w:rsidR="00E63BD0" w:rsidRPr="00E63BD0" w:rsidRDefault="00E63BD0" w:rsidP="00E63BD0">
      <w:pPr>
        <w:pStyle w:val="EndNoteBibliography"/>
        <w:spacing w:after="0"/>
        <w:ind w:left="720" w:hanging="720"/>
      </w:pPr>
      <w:r w:rsidRPr="00E63BD0">
        <w:t>9.</w:t>
      </w:r>
      <w:r w:rsidRPr="00E63BD0">
        <w:tab/>
        <w:t xml:space="preserve">Royston, P. and M.K. Parmar, </w:t>
      </w:r>
      <w:r w:rsidRPr="00E63BD0">
        <w:rPr>
          <w:i/>
        </w:rPr>
        <w:t>Restricted mean survival time: an alternative to the hazard ratio for the design and analysis of randomized trials with a time-to-event outcome.</w:t>
      </w:r>
      <w:r w:rsidRPr="00E63BD0">
        <w:t xml:space="preserve"> BMC Medical Research Methodology, 2013. </w:t>
      </w:r>
      <w:r w:rsidRPr="00E63BD0">
        <w:rPr>
          <w:b/>
        </w:rPr>
        <w:t>13</w:t>
      </w:r>
      <w:r w:rsidRPr="00E63BD0">
        <w:t>(1): p. 152.</w:t>
      </w:r>
    </w:p>
    <w:p w14:paraId="6F305D0E" w14:textId="77777777" w:rsidR="00E63BD0" w:rsidRPr="00E63BD0" w:rsidRDefault="00E63BD0" w:rsidP="00E63BD0">
      <w:pPr>
        <w:pStyle w:val="EndNoteBibliography"/>
        <w:spacing w:after="0"/>
        <w:ind w:left="720" w:hanging="720"/>
      </w:pPr>
      <w:r w:rsidRPr="00E63BD0">
        <w:t>10.</w:t>
      </w:r>
      <w:r w:rsidRPr="00E63BD0">
        <w:tab/>
        <w:t xml:space="preserve">Cnudde, P., et al., </w:t>
      </w:r>
      <w:r w:rsidRPr="00E63BD0">
        <w:rPr>
          <w:i/>
        </w:rPr>
        <w:t>Linking Swedish health data registers to establish a research database and a shared decision-making tool in hip replacement.</w:t>
      </w:r>
      <w:r w:rsidRPr="00E63BD0">
        <w:t xml:space="preserve"> BMC Musculoskeletal Disorders, 2016. </w:t>
      </w:r>
      <w:r w:rsidRPr="00E63BD0">
        <w:rPr>
          <w:b/>
        </w:rPr>
        <w:t>17</w:t>
      </w:r>
      <w:r w:rsidRPr="00E63BD0">
        <w:t>(1): p. 414.</w:t>
      </w:r>
    </w:p>
    <w:p w14:paraId="3822AB4D" w14:textId="77777777" w:rsidR="00E63BD0" w:rsidRPr="00E63BD0" w:rsidRDefault="00E63BD0" w:rsidP="00E63BD0">
      <w:pPr>
        <w:pStyle w:val="EndNoteBibliography"/>
        <w:spacing w:after="0"/>
        <w:ind w:left="720" w:hanging="720"/>
      </w:pPr>
      <w:r w:rsidRPr="00E63BD0">
        <w:t>11.</w:t>
      </w:r>
      <w:r w:rsidRPr="00E63BD0">
        <w:tab/>
        <w:t xml:space="preserve">Andersen, P.K., et al., </w:t>
      </w:r>
      <w:r w:rsidRPr="00E63BD0">
        <w:rPr>
          <w:i/>
        </w:rPr>
        <w:t>Statistical models based on counting processes</w:t>
      </w:r>
      <w:r w:rsidRPr="00E63BD0">
        <w:t>. 2012: Springer Science &amp; Business Media.</w:t>
      </w:r>
    </w:p>
    <w:p w14:paraId="67298EC4" w14:textId="77777777" w:rsidR="00E63BD0" w:rsidRPr="00E63BD0" w:rsidRDefault="00E63BD0" w:rsidP="00E63BD0">
      <w:pPr>
        <w:pStyle w:val="EndNoteBibliography"/>
        <w:spacing w:after="0"/>
        <w:ind w:left="720" w:hanging="720"/>
      </w:pPr>
      <w:r w:rsidRPr="00E63BD0">
        <w:t>12.</w:t>
      </w:r>
      <w:r w:rsidRPr="00E63BD0">
        <w:tab/>
        <w:t xml:space="preserve">Couchoud, C., et al., </w:t>
      </w:r>
      <w:r w:rsidRPr="00E63BD0">
        <w:rPr>
          <w:i/>
        </w:rPr>
        <w:t>Restricted mean survival time over 15 years for patients starting renal replacement therapy.</w:t>
      </w:r>
      <w:r w:rsidRPr="00E63BD0">
        <w:t xml:space="preserve"> Nephrology Dialysis Transplantation, 2017. </w:t>
      </w:r>
      <w:r w:rsidRPr="00E63BD0">
        <w:rPr>
          <w:b/>
        </w:rPr>
        <w:t>32</w:t>
      </w:r>
      <w:r w:rsidRPr="00E63BD0">
        <w:t>(suppl_2): p. ii60-ii67.</w:t>
      </w:r>
    </w:p>
    <w:p w14:paraId="61D8168C" w14:textId="77777777" w:rsidR="00E63BD0" w:rsidRPr="00E63BD0" w:rsidRDefault="00E63BD0" w:rsidP="00E63BD0">
      <w:pPr>
        <w:pStyle w:val="EndNoteBibliography"/>
        <w:spacing w:after="0"/>
        <w:ind w:left="720" w:hanging="720"/>
      </w:pPr>
      <w:r w:rsidRPr="00E63BD0">
        <w:t>13.</w:t>
      </w:r>
      <w:r w:rsidRPr="00E63BD0">
        <w:tab/>
        <w:t xml:space="preserve">Bülow, E., et al., </w:t>
      </w:r>
      <w:r w:rsidRPr="00E63BD0">
        <w:rPr>
          <w:i/>
        </w:rPr>
        <w:t>Low predictive power of comorbidity indices identified for mortality after acute arthroplasty surgery undertaken for femoral neck fracture.</w:t>
      </w:r>
      <w:r w:rsidRPr="00E63BD0">
        <w:t xml:space="preserve"> The Bone &amp; Joint Journal, 2019. </w:t>
      </w:r>
      <w:r w:rsidRPr="00E63BD0">
        <w:rPr>
          <w:b/>
        </w:rPr>
        <w:t>101-B</w:t>
      </w:r>
      <w:r w:rsidRPr="00E63BD0">
        <w:t>(1): p. 104-112.</w:t>
      </w:r>
    </w:p>
    <w:p w14:paraId="7293CD61" w14:textId="77777777" w:rsidR="00E63BD0" w:rsidRPr="00E63BD0" w:rsidRDefault="00E63BD0" w:rsidP="00E63BD0">
      <w:pPr>
        <w:pStyle w:val="EndNoteBibliography"/>
        <w:spacing w:after="0"/>
        <w:ind w:left="720" w:hanging="720"/>
      </w:pPr>
      <w:r w:rsidRPr="00E63BD0">
        <w:t>14.</w:t>
      </w:r>
      <w:r w:rsidRPr="00E63BD0">
        <w:tab/>
        <w:t xml:space="preserve">B., P.A., et al., </w:t>
      </w:r>
      <w:r w:rsidRPr="00E63BD0">
        <w:rPr>
          <w:i/>
        </w:rPr>
        <w:t>Short- and long-term mortality following primary total hip replacement for osteoarthritis.</w:t>
      </w:r>
      <w:r w:rsidRPr="00E63BD0">
        <w:t xml:space="preserve"> The Journal of Bone and Joint Surgery. British volume, 2011. </w:t>
      </w:r>
      <w:r w:rsidRPr="00E63BD0">
        <w:rPr>
          <w:b/>
        </w:rPr>
        <w:t>93-B</w:t>
      </w:r>
      <w:r w:rsidRPr="00E63BD0">
        <w:t>(2): p. 172-177.</w:t>
      </w:r>
    </w:p>
    <w:p w14:paraId="5D23A630" w14:textId="77777777" w:rsidR="00E63BD0" w:rsidRPr="00E63BD0" w:rsidRDefault="00E63BD0" w:rsidP="00E63BD0">
      <w:pPr>
        <w:pStyle w:val="EndNoteBibliography"/>
        <w:spacing w:after="0"/>
        <w:ind w:left="720" w:hanging="720"/>
      </w:pPr>
      <w:r w:rsidRPr="00E63BD0">
        <w:t>15.</w:t>
      </w:r>
      <w:r w:rsidRPr="00E63BD0">
        <w:tab/>
        <w:t xml:space="preserve">Cnudde, P., et al., </w:t>
      </w:r>
      <w:r w:rsidRPr="00E63BD0">
        <w:rPr>
          <w:i/>
        </w:rPr>
        <w:t>Do Patients Live Longer After THA and Is the Relative Survival Diagnosis-specific?</w:t>
      </w:r>
      <w:r w:rsidRPr="00E63BD0">
        <w:t xml:space="preserve"> Clin Orthop Relat Res, 2018. </w:t>
      </w:r>
      <w:r w:rsidRPr="00E63BD0">
        <w:rPr>
          <w:b/>
        </w:rPr>
        <w:t>476</w:t>
      </w:r>
      <w:r w:rsidRPr="00E63BD0">
        <w:t>(6): p. 1166-1175.</w:t>
      </w:r>
    </w:p>
    <w:p w14:paraId="2EC39C32" w14:textId="77777777" w:rsidR="00E63BD0" w:rsidRPr="00E63BD0" w:rsidRDefault="00E63BD0" w:rsidP="00E63BD0">
      <w:pPr>
        <w:pStyle w:val="EndNoteBibliography"/>
        <w:spacing w:after="0"/>
        <w:ind w:left="720" w:hanging="720"/>
      </w:pPr>
      <w:r w:rsidRPr="00E63BD0">
        <w:t>16.</w:t>
      </w:r>
      <w:r w:rsidRPr="00E63BD0">
        <w:tab/>
        <w:t xml:space="preserve">Inacio, M.C.S., et al., </w:t>
      </w:r>
      <w:r w:rsidRPr="00E63BD0">
        <w:rPr>
          <w:i/>
        </w:rPr>
        <w:t>Comparing co-morbidities in total joint arthroplasty patients using the RxRisk-V, Elixhauser, and Charlson Measures: a cross-sectional evaluation.</w:t>
      </w:r>
      <w:r w:rsidRPr="00E63BD0">
        <w:t xml:space="preserve"> BMC musculoskeletal disorders, 2015. </w:t>
      </w:r>
      <w:r w:rsidRPr="00E63BD0">
        <w:rPr>
          <w:b/>
        </w:rPr>
        <w:t>16</w:t>
      </w:r>
      <w:r w:rsidRPr="00E63BD0">
        <w:t>: p. 385-385.</w:t>
      </w:r>
    </w:p>
    <w:p w14:paraId="2DABB369" w14:textId="77777777" w:rsidR="00E63BD0" w:rsidRPr="00E63BD0" w:rsidRDefault="00E63BD0" w:rsidP="00E63BD0">
      <w:pPr>
        <w:pStyle w:val="EndNoteBibliography"/>
        <w:spacing w:after="0"/>
        <w:ind w:left="720" w:hanging="720"/>
      </w:pPr>
      <w:r w:rsidRPr="00E63BD0">
        <w:t>17.</w:t>
      </w:r>
      <w:r w:rsidRPr="00E63BD0">
        <w:tab/>
        <w:t xml:space="preserve">Bayliss, L.E., et al., </w:t>
      </w:r>
      <w:r w:rsidRPr="00E63BD0">
        <w:rPr>
          <w:i/>
        </w:rPr>
        <w:t>The effect of patient age at intervention on risk of implant revision after total replacement of the hip or knee: a population-based cohort study.</w:t>
      </w:r>
      <w:r w:rsidRPr="00E63BD0">
        <w:t xml:space="preserve"> The Lancet, 2017. </w:t>
      </w:r>
      <w:r w:rsidRPr="00E63BD0">
        <w:rPr>
          <w:b/>
        </w:rPr>
        <w:t>389</w:t>
      </w:r>
      <w:r w:rsidRPr="00E63BD0">
        <w:t>(10077): p. 1424-1430.</w:t>
      </w:r>
    </w:p>
    <w:p w14:paraId="5DFCC8FA" w14:textId="77777777" w:rsidR="00E63BD0" w:rsidRPr="00E63BD0" w:rsidRDefault="00E63BD0" w:rsidP="00E63BD0">
      <w:pPr>
        <w:pStyle w:val="EndNoteBibliography"/>
        <w:ind w:left="720" w:hanging="720"/>
      </w:pPr>
      <w:r w:rsidRPr="00E63BD0">
        <w:t>18.</w:t>
      </w:r>
      <w:r w:rsidRPr="00E63BD0">
        <w:tab/>
        <w:t xml:space="preserve">Schwartsmann, C.R., et al., </w:t>
      </w:r>
      <w:r w:rsidRPr="00E63BD0">
        <w:rPr>
          <w:i/>
        </w:rPr>
        <w:t>Correlation between patient age at total hip replacement surgery and lifeexpectancy.</w:t>
      </w:r>
      <w:r w:rsidRPr="00E63BD0">
        <w:t xml:space="preserve"> Acta ortopedica brasileira, 2015. </w:t>
      </w:r>
      <w:r w:rsidRPr="00E63BD0">
        <w:rPr>
          <w:b/>
        </w:rPr>
        <w:t>23</w:t>
      </w:r>
      <w:r w:rsidRPr="00E63BD0">
        <w:t>(6): p. 323-325.</w:t>
      </w:r>
    </w:p>
    <w:p w14:paraId="1B1BD289" w14:textId="77FAC332" w:rsidR="00696D2D" w:rsidRDefault="00157325" w:rsidP="00A5026E">
      <w:pPr>
        <w:spacing w:line="360" w:lineRule="auto"/>
        <w:rPr>
          <w:rFonts w:ascii="Times New Roman" w:hAnsi="Times New Roman" w:cs="Times New Roman"/>
        </w:rPr>
      </w:pPr>
      <w:r w:rsidRPr="00982954">
        <w:rPr>
          <w:rFonts w:ascii="Times New Roman" w:hAnsi="Times New Roman" w:cs="Times New Roman"/>
        </w:rPr>
        <w:fldChar w:fldCharType="end"/>
      </w:r>
      <w:r w:rsidR="007C4579" w:rsidRPr="00982954">
        <w:rPr>
          <w:rFonts w:ascii="Times New Roman" w:hAnsi="Times New Roman" w:cs="Times New Roman"/>
        </w:rPr>
        <w:t xml:space="preserve"> </w:t>
      </w:r>
      <w:r w:rsidR="00696D2D">
        <w:rPr>
          <w:rFonts w:ascii="Times New Roman" w:hAnsi="Times New Roman" w:cs="Times New Roman"/>
        </w:rPr>
        <w:t xml:space="preserve"> </w:t>
      </w:r>
    </w:p>
    <w:p w14:paraId="7A12C1C7" w14:textId="77777777" w:rsidR="00E15106" w:rsidRDefault="00E15106" w:rsidP="00E15106">
      <w:pPr>
        <w:spacing w:after="0" w:line="240" w:lineRule="auto"/>
        <w:rPr>
          <w:rFonts w:ascii="Calibri" w:eastAsia="Times New Roman" w:hAnsi="Calibri" w:cs="Calibri"/>
          <w:color w:val="000000"/>
        </w:rPr>
        <w:sectPr w:rsidR="00E15106" w:rsidSect="00B11DC1">
          <w:footerReference w:type="default" r:id="rId9"/>
          <w:pgSz w:w="11906" w:h="16838"/>
          <w:pgMar w:top="1417" w:right="1417" w:bottom="1417" w:left="1417" w:header="708" w:footer="708" w:gutter="0"/>
          <w:cols w:space="708"/>
          <w:docGrid w:linePitch="360"/>
        </w:sectPr>
      </w:pPr>
    </w:p>
    <w:p w14:paraId="292E796E" w14:textId="7A6AEA38" w:rsidR="00E15106" w:rsidRDefault="00516B95" w:rsidP="00A5026E">
      <w:pPr>
        <w:spacing w:line="360" w:lineRule="auto"/>
        <w:rPr>
          <w:rFonts w:ascii="Times New Roman" w:hAnsi="Times New Roman" w:cs="Times New Roman"/>
        </w:rPr>
      </w:pPr>
      <w:r>
        <w:rPr>
          <w:rFonts w:ascii="Times New Roman" w:hAnsi="Times New Roman" w:cs="Times New Roman"/>
        </w:rPr>
        <w:lastRenderedPageBreak/>
        <w:t>Table 1</w:t>
      </w:r>
      <w:r w:rsidR="00F0040F">
        <w:rPr>
          <w:rFonts w:ascii="Times New Roman" w:hAnsi="Times New Roman" w:cs="Times New Roman"/>
        </w:rPr>
        <w:t>. Restricted mean time lost expressed in days for total hip replacement patients</w:t>
      </w:r>
      <w:r w:rsidR="000E7042">
        <w:rPr>
          <w:rFonts w:ascii="Times New Roman" w:hAnsi="Times New Roman" w:cs="Times New Roman"/>
        </w:rPr>
        <w:t xml:space="preserve">. </w:t>
      </w:r>
      <w:r w:rsidR="00F0040F">
        <w:rPr>
          <w:rFonts w:ascii="Times New Roman" w:hAnsi="Times New Roman" w:cs="Times New Roman"/>
        </w:rPr>
        <w:t xml:space="preserve"> </w:t>
      </w:r>
    </w:p>
    <w:tbl>
      <w:tblPr>
        <w:tblW w:w="0" w:type="auto"/>
        <w:tblLook w:val="04A0" w:firstRow="1" w:lastRow="0" w:firstColumn="1" w:lastColumn="0" w:noHBand="0" w:noVBand="1"/>
      </w:tblPr>
      <w:tblGrid>
        <w:gridCol w:w="1243"/>
        <w:gridCol w:w="883"/>
        <w:gridCol w:w="1136"/>
        <w:gridCol w:w="222"/>
        <w:gridCol w:w="883"/>
        <w:gridCol w:w="1076"/>
        <w:gridCol w:w="222"/>
        <w:gridCol w:w="883"/>
        <w:gridCol w:w="1496"/>
        <w:gridCol w:w="222"/>
        <w:gridCol w:w="883"/>
        <w:gridCol w:w="1736"/>
      </w:tblGrid>
      <w:tr w:rsidR="00E034CA" w:rsidRPr="00E15106" w14:paraId="7B627735" w14:textId="77777777" w:rsidTr="00FA577F">
        <w:trPr>
          <w:trHeight w:val="300"/>
        </w:trPr>
        <w:tc>
          <w:tcPr>
            <w:tcW w:w="0" w:type="auto"/>
            <w:tcBorders>
              <w:top w:val="single" w:sz="4" w:space="0" w:color="auto"/>
              <w:left w:val="nil"/>
              <w:bottom w:val="nil"/>
              <w:right w:val="nil"/>
            </w:tcBorders>
            <w:shd w:val="clear" w:color="auto" w:fill="auto"/>
            <w:noWrap/>
            <w:vAlign w:val="bottom"/>
          </w:tcPr>
          <w:p w14:paraId="36111DF6" w14:textId="77777777" w:rsidR="00E034CA" w:rsidRPr="00E15106" w:rsidRDefault="00E034CA" w:rsidP="008F5AA2">
            <w:pPr>
              <w:spacing w:after="0" w:line="240" w:lineRule="auto"/>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tcPr>
          <w:p w14:paraId="67432776" w14:textId="4874D265" w:rsidR="00E034CA"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days</w:t>
            </w:r>
          </w:p>
        </w:tc>
        <w:tc>
          <w:tcPr>
            <w:tcW w:w="0" w:type="auto"/>
            <w:tcBorders>
              <w:top w:val="single" w:sz="4" w:space="0" w:color="auto"/>
              <w:left w:val="nil"/>
              <w:right w:val="nil"/>
            </w:tcBorders>
          </w:tcPr>
          <w:p w14:paraId="328A2D58" w14:textId="0A746596" w:rsidR="00E034CA"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2938324F" w14:textId="1A2FB046" w:rsidR="00E034CA"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year</w:t>
            </w:r>
          </w:p>
        </w:tc>
        <w:tc>
          <w:tcPr>
            <w:tcW w:w="0" w:type="auto"/>
            <w:tcBorders>
              <w:top w:val="single" w:sz="4" w:space="0" w:color="auto"/>
              <w:left w:val="nil"/>
              <w:right w:val="nil"/>
            </w:tcBorders>
          </w:tcPr>
          <w:p w14:paraId="6BEEC69B" w14:textId="77777777" w:rsidR="00E034CA"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42461435" w14:textId="77777777" w:rsidR="00E034CA"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years</w:t>
            </w:r>
          </w:p>
        </w:tc>
        <w:tc>
          <w:tcPr>
            <w:tcW w:w="0" w:type="auto"/>
            <w:tcBorders>
              <w:top w:val="single" w:sz="4" w:space="0" w:color="auto"/>
              <w:left w:val="nil"/>
              <w:right w:val="nil"/>
            </w:tcBorders>
          </w:tcPr>
          <w:p w14:paraId="1581FE50" w14:textId="77777777" w:rsidR="00E034CA"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3705FA5C" w14:textId="77777777" w:rsidR="00E034CA"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years</w:t>
            </w:r>
          </w:p>
        </w:tc>
      </w:tr>
      <w:tr w:rsidR="00E034CA" w:rsidRPr="00E15106" w14:paraId="4CE606C8" w14:textId="77777777" w:rsidTr="00FA577F">
        <w:trPr>
          <w:trHeight w:val="300"/>
        </w:trPr>
        <w:tc>
          <w:tcPr>
            <w:tcW w:w="0" w:type="auto"/>
            <w:tcBorders>
              <w:top w:val="nil"/>
              <w:left w:val="nil"/>
              <w:bottom w:val="nil"/>
              <w:right w:val="nil"/>
            </w:tcBorders>
            <w:shd w:val="clear" w:color="auto" w:fill="auto"/>
            <w:noWrap/>
            <w:vAlign w:val="bottom"/>
            <w:hideMark/>
          </w:tcPr>
          <w:p w14:paraId="0B8419A7" w14:textId="77777777" w:rsidR="00E034CA" w:rsidRPr="00E15106" w:rsidRDefault="00E034CA" w:rsidP="00F94DD5">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Elixhauser</w:t>
            </w:r>
          </w:p>
        </w:tc>
        <w:tc>
          <w:tcPr>
            <w:tcW w:w="0" w:type="auto"/>
            <w:tcBorders>
              <w:top w:val="nil"/>
              <w:left w:val="nil"/>
              <w:bottom w:val="single" w:sz="4" w:space="0" w:color="auto"/>
              <w:right w:val="nil"/>
            </w:tcBorders>
            <w:vAlign w:val="bottom"/>
          </w:tcPr>
          <w:p w14:paraId="1058B407" w14:textId="05D3B0BA" w:rsidR="00E034CA"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vAlign w:val="bottom"/>
          </w:tcPr>
          <w:p w14:paraId="42BC4F8E" w14:textId="252F89CB" w:rsidR="00E034CA"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ci</w:t>
            </w:r>
          </w:p>
        </w:tc>
        <w:tc>
          <w:tcPr>
            <w:tcW w:w="0" w:type="auto"/>
            <w:tcBorders>
              <w:top w:val="nil"/>
              <w:left w:val="nil"/>
              <w:bottom w:val="single" w:sz="4" w:space="0" w:color="auto"/>
              <w:right w:val="nil"/>
            </w:tcBorders>
          </w:tcPr>
          <w:p w14:paraId="13A50B3B" w14:textId="7123174A" w:rsidR="00E034CA" w:rsidRDefault="00E034CA" w:rsidP="00F94DD5">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768C8399" w14:textId="5F4921DD"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07A16FCF" w14:textId="77777777"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95 % ci</w:t>
            </w:r>
          </w:p>
        </w:tc>
        <w:tc>
          <w:tcPr>
            <w:tcW w:w="0" w:type="auto"/>
            <w:tcBorders>
              <w:top w:val="nil"/>
              <w:left w:val="nil"/>
              <w:bottom w:val="single" w:sz="4" w:space="0" w:color="auto"/>
              <w:right w:val="nil"/>
            </w:tcBorders>
          </w:tcPr>
          <w:p w14:paraId="574B08FA" w14:textId="77777777" w:rsidR="00E034CA" w:rsidRDefault="00E034CA" w:rsidP="00F94DD5">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74A4422C" w14:textId="77777777"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5C8B8CA4" w14:textId="77777777"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i</w:t>
            </w:r>
          </w:p>
        </w:tc>
        <w:tc>
          <w:tcPr>
            <w:tcW w:w="0" w:type="auto"/>
            <w:tcBorders>
              <w:top w:val="nil"/>
              <w:left w:val="nil"/>
              <w:bottom w:val="single" w:sz="4" w:space="0" w:color="auto"/>
              <w:right w:val="nil"/>
            </w:tcBorders>
          </w:tcPr>
          <w:p w14:paraId="709F56C0" w14:textId="77777777" w:rsidR="00E034CA" w:rsidRDefault="00E034CA" w:rsidP="00F94DD5">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2BD00886" w14:textId="77777777"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66E3D16C" w14:textId="77777777" w:rsidR="00E034CA" w:rsidRPr="00E15106" w:rsidRDefault="00E034CA" w:rsidP="00F94DD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i</w:t>
            </w:r>
          </w:p>
        </w:tc>
      </w:tr>
      <w:tr w:rsidR="00E034CA" w:rsidRPr="00E15106" w14:paraId="68B1A0CD" w14:textId="77777777" w:rsidTr="00FA577F">
        <w:trPr>
          <w:trHeight w:val="300"/>
        </w:trPr>
        <w:tc>
          <w:tcPr>
            <w:tcW w:w="0" w:type="auto"/>
            <w:tcBorders>
              <w:top w:val="nil"/>
              <w:left w:val="nil"/>
              <w:bottom w:val="nil"/>
              <w:right w:val="nil"/>
            </w:tcBorders>
            <w:shd w:val="clear" w:color="auto" w:fill="auto"/>
            <w:noWrap/>
            <w:vAlign w:val="bottom"/>
            <w:hideMark/>
          </w:tcPr>
          <w:p w14:paraId="2F9F0BBC" w14:textId="77777777" w:rsidR="00E034CA" w:rsidRPr="00E15106" w:rsidRDefault="00E034CA" w:rsidP="008F5AA2">
            <w:pPr>
              <w:spacing w:after="0" w:line="240" w:lineRule="auto"/>
              <w:jc w:val="right"/>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0</w:t>
            </w:r>
          </w:p>
        </w:tc>
        <w:tc>
          <w:tcPr>
            <w:tcW w:w="0" w:type="auto"/>
            <w:tcBorders>
              <w:top w:val="single" w:sz="4" w:space="0" w:color="auto"/>
              <w:left w:val="nil"/>
              <w:right w:val="nil"/>
            </w:tcBorders>
          </w:tcPr>
          <w:p w14:paraId="76B4741A" w14:textId="7AE5D606"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0" w:type="auto"/>
            <w:tcBorders>
              <w:top w:val="single" w:sz="4" w:space="0" w:color="auto"/>
              <w:left w:val="nil"/>
              <w:right w:val="nil"/>
            </w:tcBorders>
          </w:tcPr>
          <w:p w14:paraId="4E45A957" w14:textId="25FC72C1"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0.11-0.15</w:t>
            </w:r>
          </w:p>
        </w:tc>
        <w:tc>
          <w:tcPr>
            <w:tcW w:w="0" w:type="auto"/>
            <w:tcBorders>
              <w:top w:val="single" w:sz="4" w:space="0" w:color="auto"/>
              <w:left w:val="nil"/>
              <w:right w:val="nil"/>
            </w:tcBorders>
          </w:tcPr>
          <w:p w14:paraId="5FF87BAD" w14:textId="7D387796"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13F500BC" w14:textId="6E37710A"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w:t>
            </w:r>
          </w:p>
        </w:tc>
        <w:tc>
          <w:tcPr>
            <w:tcW w:w="0" w:type="auto"/>
            <w:tcBorders>
              <w:top w:val="single" w:sz="4" w:space="0" w:color="auto"/>
              <w:left w:val="nil"/>
              <w:bottom w:val="nil"/>
              <w:right w:val="nil"/>
            </w:tcBorders>
            <w:shd w:val="clear" w:color="auto" w:fill="auto"/>
            <w:noWrap/>
            <w:vAlign w:val="bottom"/>
            <w:hideMark/>
          </w:tcPr>
          <w:p w14:paraId="3929E28C"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1.4 - 1.7</w:t>
            </w:r>
          </w:p>
        </w:tc>
        <w:tc>
          <w:tcPr>
            <w:tcW w:w="0" w:type="auto"/>
            <w:tcBorders>
              <w:top w:val="single" w:sz="4" w:space="0" w:color="auto"/>
              <w:left w:val="nil"/>
              <w:bottom w:val="nil"/>
              <w:right w:val="nil"/>
            </w:tcBorders>
          </w:tcPr>
          <w:p w14:paraId="16E4DBD2"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64D1BB4A"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.5</w:t>
            </w:r>
          </w:p>
        </w:tc>
        <w:tc>
          <w:tcPr>
            <w:tcW w:w="0" w:type="auto"/>
            <w:tcBorders>
              <w:top w:val="single" w:sz="4" w:space="0" w:color="auto"/>
              <w:left w:val="nil"/>
              <w:bottom w:val="nil"/>
              <w:right w:val="nil"/>
            </w:tcBorders>
            <w:shd w:val="clear" w:color="auto" w:fill="auto"/>
            <w:noWrap/>
            <w:vAlign w:val="bottom"/>
            <w:hideMark/>
          </w:tcPr>
          <w:p w14:paraId="5D0AE1F8"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51.7 - 55.2</w:t>
            </w:r>
          </w:p>
        </w:tc>
        <w:tc>
          <w:tcPr>
            <w:tcW w:w="0" w:type="auto"/>
            <w:tcBorders>
              <w:top w:val="single" w:sz="4" w:space="0" w:color="auto"/>
              <w:left w:val="nil"/>
              <w:bottom w:val="nil"/>
              <w:right w:val="nil"/>
            </w:tcBorders>
          </w:tcPr>
          <w:p w14:paraId="058BCA01"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5ED132D9"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314</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9</w:t>
            </w:r>
          </w:p>
        </w:tc>
        <w:tc>
          <w:tcPr>
            <w:tcW w:w="0" w:type="auto"/>
            <w:tcBorders>
              <w:top w:val="single" w:sz="4" w:space="0" w:color="auto"/>
              <w:left w:val="nil"/>
              <w:bottom w:val="nil"/>
              <w:right w:val="nil"/>
            </w:tcBorders>
            <w:shd w:val="clear" w:color="auto" w:fill="auto"/>
            <w:noWrap/>
            <w:vAlign w:val="bottom"/>
            <w:hideMark/>
          </w:tcPr>
          <w:p w14:paraId="1A98884D"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308.8 - 321.0</w:t>
            </w:r>
          </w:p>
        </w:tc>
      </w:tr>
      <w:tr w:rsidR="00E034CA" w:rsidRPr="00E15106" w14:paraId="32426494" w14:textId="77777777" w:rsidTr="00FA577F">
        <w:trPr>
          <w:trHeight w:val="300"/>
        </w:trPr>
        <w:tc>
          <w:tcPr>
            <w:tcW w:w="0" w:type="auto"/>
            <w:tcBorders>
              <w:top w:val="nil"/>
              <w:left w:val="nil"/>
              <w:bottom w:val="nil"/>
              <w:right w:val="nil"/>
            </w:tcBorders>
            <w:shd w:val="clear" w:color="auto" w:fill="auto"/>
            <w:noWrap/>
            <w:vAlign w:val="bottom"/>
            <w:hideMark/>
          </w:tcPr>
          <w:p w14:paraId="0172C679" w14:textId="77777777" w:rsidR="00E034CA" w:rsidRPr="00E15106" w:rsidRDefault="00E034CA" w:rsidP="008F5AA2">
            <w:pPr>
              <w:spacing w:after="0" w:line="240" w:lineRule="auto"/>
              <w:jc w:val="right"/>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w:t>
            </w:r>
          </w:p>
        </w:tc>
        <w:tc>
          <w:tcPr>
            <w:tcW w:w="0" w:type="auto"/>
            <w:tcBorders>
              <w:left w:val="nil"/>
              <w:bottom w:val="nil"/>
              <w:right w:val="nil"/>
            </w:tcBorders>
          </w:tcPr>
          <w:p w14:paraId="66716EC1" w14:textId="53E6C0E0"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0" w:type="auto"/>
            <w:tcBorders>
              <w:left w:val="nil"/>
              <w:bottom w:val="nil"/>
              <w:right w:val="nil"/>
            </w:tcBorders>
          </w:tcPr>
          <w:p w14:paraId="2D5A406D" w14:textId="7A7DF57D"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0.16-0.25</w:t>
            </w:r>
          </w:p>
        </w:tc>
        <w:tc>
          <w:tcPr>
            <w:tcW w:w="0" w:type="auto"/>
            <w:tcBorders>
              <w:left w:val="nil"/>
              <w:bottom w:val="nil"/>
              <w:right w:val="nil"/>
            </w:tcBorders>
          </w:tcPr>
          <w:p w14:paraId="29615C51" w14:textId="11D49E8F"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5F719C6B" w14:textId="69BA4120"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w:t>
            </w:r>
          </w:p>
        </w:tc>
        <w:tc>
          <w:tcPr>
            <w:tcW w:w="0" w:type="auto"/>
            <w:tcBorders>
              <w:top w:val="nil"/>
              <w:left w:val="nil"/>
              <w:bottom w:val="nil"/>
              <w:right w:val="nil"/>
            </w:tcBorders>
            <w:shd w:val="clear" w:color="auto" w:fill="auto"/>
            <w:noWrap/>
            <w:vAlign w:val="bottom"/>
            <w:hideMark/>
          </w:tcPr>
          <w:p w14:paraId="248A951E"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4</w:t>
            </w:r>
            <w:r w:rsidRPr="00E15106">
              <w:rPr>
                <w:rFonts w:ascii="Times New Roman" w:eastAsia="Times New Roman" w:hAnsi="Times New Roman" w:cs="Times New Roman"/>
                <w:color w:val="000000"/>
                <w:sz w:val="24"/>
                <w:szCs w:val="24"/>
              </w:rPr>
              <w:t xml:space="preserve"> - 3.0</w:t>
            </w:r>
          </w:p>
        </w:tc>
        <w:tc>
          <w:tcPr>
            <w:tcW w:w="0" w:type="auto"/>
            <w:tcBorders>
              <w:top w:val="nil"/>
              <w:left w:val="nil"/>
              <w:bottom w:val="nil"/>
              <w:right w:val="nil"/>
            </w:tcBorders>
          </w:tcPr>
          <w:p w14:paraId="738772C4"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2E4AC55C"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3</w:t>
            </w:r>
          </w:p>
        </w:tc>
        <w:tc>
          <w:tcPr>
            <w:tcW w:w="0" w:type="auto"/>
            <w:tcBorders>
              <w:top w:val="nil"/>
              <w:left w:val="nil"/>
              <w:bottom w:val="nil"/>
              <w:right w:val="nil"/>
            </w:tcBorders>
            <w:shd w:val="clear" w:color="auto" w:fill="auto"/>
            <w:noWrap/>
            <w:vAlign w:val="bottom"/>
            <w:hideMark/>
          </w:tcPr>
          <w:p w14:paraId="05823384"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81.5 - 89.</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tcPr>
          <w:p w14:paraId="6EFF014D"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47E1E993"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476</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auto"/>
            <w:noWrap/>
            <w:vAlign w:val="bottom"/>
            <w:hideMark/>
          </w:tcPr>
          <w:p w14:paraId="40CA76F5"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462.6 - 490.1</w:t>
            </w:r>
          </w:p>
        </w:tc>
      </w:tr>
      <w:tr w:rsidR="00E034CA" w:rsidRPr="00E15106" w14:paraId="466BE939" w14:textId="77777777" w:rsidTr="00FA577F">
        <w:trPr>
          <w:trHeight w:val="300"/>
        </w:trPr>
        <w:tc>
          <w:tcPr>
            <w:tcW w:w="0" w:type="auto"/>
            <w:tcBorders>
              <w:top w:val="nil"/>
              <w:left w:val="nil"/>
              <w:bottom w:val="nil"/>
              <w:right w:val="nil"/>
            </w:tcBorders>
            <w:shd w:val="clear" w:color="auto" w:fill="auto"/>
            <w:noWrap/>
            <w:vAlign w:val="bottom"/>
            <w:hideMark/>
          </w:tcPr>
          <w:p w14:paraId="381957DC" w14:textId="77777777" w:rsidR="00E034CA" w:rsidRPr="00E15106" w:rsidRDefault="00E034CA" w:rsidP="008F5AA2">
            <w:pPr>
              <w:spacing w:after="0" w:line="240" w:lineRule="auto"/>
              <w:jc w:val="right"/>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p>
        </w:tc>
        <w:tc>
          <w:tcPr>
            <w:tcW w:w="0" w:type="auto"/>
            <w:tcBorders>
              <w:top w:val="nil"/>
              <w:left w:val="nil"/>
              <w:bottom w:val="nil"/>
              <w:right w:val="nil"/>
            </w:tcBorders>
          </w:tcPr>
          <w:p w14:paraId="3BF5E804" w14:textId="021DE25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0" w:type="auto"/>
            <w:tcBorders>
              <w:top w:val="nil"/>
              <w:left w:val="nil"/>
              <w:bottom w:val="nil"/>
              <w:right w:val="nil"/>
            </w:tcBorders>
          </w:tcPr>
          <w:p w14:paraId="095C6369" w14:textId="12FB78C2"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0.25-0.43</w:t>
            </w:r>
          </w:p>
        </w:tc>
        <w:tc>
          <w:tcPr>
            <w:tcW w:w="0" w:type="auto"/>
            <w:tcBorders>
              <w:top w:val="nil"/>
              <w:left w:val="nil"/>
              <w:bottom w:val="nil"/>
              <w:right w:val="nil"/>
            </w:tcBorders>
          </w:tcPr>
          <w:p w14:paraId="2B9BB128" w14:textId="2D7F33DE"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1E5964F1" w14:textId="6EED95E0"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auto"/>
            <w:noWrap/>
            <w:vAlign w:val="bottom"/>
            <w:hideMark/>
          </w:tcPr>
          <w:p w14:paraId="668245EB"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3.5 - 4.7</w:t>
            </w:r>
          </w:p>
        </w:tc>
        <w:tc>
          <w:tcPr>
            <w:tcW w:w="0" w:type="auto"/>
            <w:tcBorders>
              <w:top w:val="nil"/>
              <w:left w:val="nil"/>
              <w:bottom w:val="nil"/>
              <w:right w:val="nil"/>
            </w:tcBorders>
          </w:tcPr>
          <w:p w14:paraId="2EC13671"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4552605F"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130</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6</w:t>
            </w:r>
          </w:p>
        </w:tc>
        <w:tc>
          <w:tcPr>
            <w:tcW w:w="0" w:type="auto"/>
            <w:tcBorders>
              <w:top w:val="nil"/>
              <w:left w:val="nil"/>
              <w:bottom w:val="nil"/>
              <w:right w:val="nil"/>
            </w:tcBorders>
            <w:shd w:val="clear" w:color="auto" w:fill="auto"/>
            <w:noWrap/>
            <w:vAlign w:val="bottom"/>
            <w:hideMark/>
          </w:tcPr>
          <w:p w14:paraId="0447F5C1"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123.2 - 138.0</w:t>
            </w:r>
          </w:p>
        </w:tc>
        <w:tc>
          <w:tcPr>
            <w:tcW w:w="0" w:type="auto"/>
            <w:tcBorders>
              <w:top w:val="nil"/>
              <w:left w:val="nil"/>
              <w:bottom w:val="nil"/>
              <w:right w:val="nil"/>
            </w:tcBorders>
          </w:tcPr>
          <w:p w14:paraId="57ABAD67"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70281C69"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676</w:t>
            </w:r>
            <w:r>
              <w:rPr>
                <w:rFonts w:ascii="Times New Roman" w:eastAsia="Times New Roman" w:hAnsi="Times New Roman" w:cs="Times New Roman"/>
                <w:color w:val="000000"/>
                <w:sz w:val="24"/>
                <w:szCs w:val="24"/>
              </w:rPr>
              <w:t>.8</w:t>
            </w:r>
          </w:p>
        </w:tc>
        <w:tc>
          <w:tcPr>
            <w:tcW w:w="0" w:type="auto"/>
            <w:tcBorders>
              <w:top w:val="nil"/>
              <w:left w:val="nil"/>
              <w:bottom w:val="nil"/>
              <w:right w:val="nil"/>
            </w:tcBorders>
            <w:shd w:val="clear" w:color="auto" w:fill="auto"/>
            <w:noWrap/>
            <w:vAlign w:val="bottom"/>
            <w:hideMark/>
          </w:tcPr>
          <w:p w14:paraId="4DD6D9BC"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651.6 - 701.9</w:t>
            </w:r>
          </w:p>
        </w:tc>
      </w:tr>
      <w:tr w:rsidR="00E034CA" w:rsidRPr="00E15106" w14:paraId="0921AEBF" w14:textId="77777777" w:rsidTr="00FA577F">
        <w:trPr>
          <w:trHeight w:val="300"/>
        </w:trPr>
        <w:tc>
          <w:tcPr>
            <w:tcW w:w="0" w:type="auto"/>
            <w:tcBorders>
              <w:top w:val="nil"/>
              <w:left w:val="nil"/>
              <w:right w:val="nil"/>
            </w:tcBorders>
            <w:shd w:val="clear" w:color="auto" w:fill="auto"/>
            <w:noWrap/>
            <w:vAlign w:val="bottom"/>
            <w:hideMark/>
          </w:tcPr>
          <w:p w14:paraId="34DF0713" w14:textId="77777777" w:rsidR="00E034CA" w:rsidRPr="00E15106" w:rsidRDefault="00E034CA" w:rsidP="008F5AA2">
            <w:pPr>
              <w:spacing w:after="0" w:line="240" w:lineRule="auto"/>
              <w:jc w:val="right"/>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w:t>
            </w:r>
          </w:p>
        </w:tc>
        <w:tc>
          <w:tcPr>
            <w:tcW w:w="0" w:type="auto"/>
            <w:tcBorders>
              <w:top w:val="nil"/>
              <w:left w:val="nil"/>
              <w:right w:val="nil"/>
            </w:tcBorders>
          </w:tcPr>
          <w:p w14:paraId="5B2ABDA1" w14:textId="0C6A1366"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0" w:type="auto"/>
            <w:tcBorders>
              <w:top w:val="nil"/>
              <w:left w:val="nil"/>
              <w:right w:val="nil"/>
            </w:tcBorders>
          </w:tcPr>
          <w:p w14:paraId="7B5FF16C" w14:textId="55019CBA"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0.29-0.65</w:t>
            </w:r>
          </w:p>
        </w:tc>
        <w:tc>
          <w:tcPr>
            <w:tcW w:w="0" w:type="auto"/>
            <w:tcBorders>
              <w:top w:val="nil"/>
              <w:left w:val="nil"/>
              <w:right w:val="nil"/>
            </w:tcBorders>
          </w:tcPr>
          <w:p w14:paraId="5DDAA997" w14:textId="4080A32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4406AAD1" w14:textId="350D64A4"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.4</w:t>
            </w:r>
          </w:p>
        </w:tc>
        <w:tc>
          <w:tcPr>
            <w:tcW w:w="0" w:type="auto"/>
            <w:tcBorders>
              <w:top w:val="nil"/>
              <w:left w:val="nil"/>
              <w:right w:val="nil"/>
            </w:tcBorders>
            <w:shd w:val="clear" w:color="auto" w:fill="auto"/>
            <w:noWrap/>
            <w:vAlign w:val="bottom"/>
            <w:hideMark/>
          </w:tcPr>
          <w:p w14:paraId="4ED3FBB3"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Pr="00E15106">
              <w:rPr>
                <w:rFonts w:ascii="Times New Roman" w:eastAsia="Times New Roman" w:hAnsi="Times New Roman" w:cs="Times New Roman"/>
                <w:color w:val="000000"/>
                <w:sz w:val="24"/>
                <w:szCs w:val="24"/>
              </w:rPr>
              <w:t xml:space="preserve"> - 6.5</w:t>
            </w:r>
          </w:p>
        </w:tc>
        <w:tc>
          <w:tcPr>
            <w:tcW w:w="0" w:type="auto"/>
            <w:tcBorders>
              <w:top w:val="nil"/>
              <w:left w:val="nil"/>
              <w:right w:val="nil"/>
            </w:tcBorders>
          </w:tcPr>
          <w:p w14:paraId="356BF1D2"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0928DF6E"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184</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6</w:t>
            </w:r>
          </w:p>
        </w:tc>
        <w:tc>
          <w:tcPr>
            <w:tcW w:w="0" w:type="auto"/>
            <w:tcBorders>
              <w:top w:val="nil"/>
              <w:left w:val="nil"/>
              <w:right w:val="nil"/>
            </w:tcBorders>
            <w:shd w:val="clear" w:color="auto" w:fill="auto"/>
            <w:noWrap/>
            <w:vAlign w:val="bottom"/>
            <w:hideMark/>
          </w:tcPr>
          <w:p w14:paraId="00104626"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170.</w:t>
            </w:r>
            <w:r>
              <w:rPr>
                <w:rFonts w:ascii="Times New Roman" w:eastAsia="Times New Roman" w:hAnsi="Times New Roman" w:cs="Times New Roman"/>
                <w:color w:val="000000"/>
                <w:sz w:val="24"/>
                <w:szCs w:val="24"/>
              </w:rPr>
              <w:t>2</w:t>
            </w:r>
            <w:r w:rsidRPr="00E15106">
              <w:rPr>
                <w:rFonts w:ascii="Times New Roman" w:eastAsia="Times New Roman" w:hAnsi="Times New Roman" w:cs="Times New Roman"/>
                <w:color w:val="000000"/>
                <w:sz w:val="24"/>
                <w:szCs w:val="24"/>
              </w:rPr>
              <w:t xml:space="preserve"> - 199.</w:t>
            </w:r>
            <w:r>
              <w:rPr>
                <w:rFonts w:ascii="Times New Roman" w:eastAsia="Times New Roman" w:hAnsi="Times New Roman" w:cs="Times New Roman"/>
                <w:color w:val="000000"/>
                <w:sz w:val="24"/>
                <w:szCs w:val="24"/>
              </w:rPr>
              <w:t>1</w:t>
            </w:r>
          </w:p>
        </w:tc>
        <w:tc>
          <w:tcPr>
            <w:tcW w:w="0" w:type="auto"/>
            <w:tcBorders>
              <w:top w:val="nil"/>
              <w:left w:val="nil"/>
              <w:right w:val="nil"/>
            </w:tcBorders>
          </w:tcPr>
          <w:p w14:paraId="0B5FC25A"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73AFA00E"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867</w:t>
            </w:r>
            <w:r>
              <w:rPr>
                <w:rFonts w:ascii="Times New Roman" w:eastAsia="Times New Roman" w:hAnsi="Times New Roman" w:cs="Times New Roman"/>
                <w:color w:val="000000"/>
                <w:sz w:val="24"/>
                <w:szCs w:val="24"/>
              </w:rPr>
              <w:t>.1</w:t>
            </w:r>
          </w:p>
        </w:tc>
        <w:tc>
          <w:tcPr>
            <w:tcW w:w="0" w:type="auto"/>
            <w:tcBorders>
              <w:top w:val="nil"/>
              <w:left w:val="nil"/>
              <w:right w:val="nil"/>
            </w:tcBorders>
            <w:shd w:val="clear" w:color="auto" w:fill="auto"/>
            <w:noWrap/>
            <w:vAlign w:val="bottom"/>
            <w:hideMark/>
          </w:tcPr>
          <w:p w14:paraId="339C2AC6"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820.</w:t>
            </w:r>
            <w:r>
              <w:rPr>
                <w:rFonts w:ascii="Times New Roman" w:eastAsia="Times New Roman" w:hAnsi="Times New Roman" w:cs="Times New Roman"/>
                <w:color w:val="000000"/>
                <w:sz w:val="24"/>
                <w:szCs w:val="24"/>
              </w:rPr>
              <w:t>5</w:t>
            </w:r>
            <w:r w:rsidRPr="00E15106">
              <w:rPr>
                <w:rFonts w:ascii="Times New Roman" w:eastAsia="Times New Roman" w:hAnsi="Times New Roman" w:cs="Times New Roman"/>
                <w:color w:val="000000"/>
                <w:sz w:val="24"/>
                <w:szCs w:val="24"/>
              </w:rPr>
              <w:t xml:space="preserve"> - 913.6</w:t>
            </w:r>
          </w:p>
        </w:tc>
      </w:tr>
      <w:tr w:rsidR="00E034CA" w:rsidRPr="00E15106" w14:paraId="5425C5E8" w14:textId="77777777" w:rsidTr="00FA577F">
        <w:trPr>
          <w:trHeight w:val="300"/>
        </w:trPr>
        <w:tc>
          <w:tcPr>
            <w:tcW w:w="0" w:type="auto"/>
            <w:tcBorders>
              <w:top w:val="nil"/>
              <w:left w:val="nil"/>
              <w:bottom w:val="single" w:sz="4" w:space="0" w:color="auto"/>
              <w:right w:val="nil"/>
            </w:tcBorders>
            <w:shd w:val="clear" w:color="auto" w:fill="auto"/>
            <w:noWrap/>
            <w:vAlign w:val="bottom"/>
            <w:hideMark/>
          </w:tcPr>
          <w:p w14:paraId="6C398D6E" w14:textId="77777777" w:rsidR="00E034CA" w:rsidRPr="00E15106" w:rsidRDefault="00E034CA" w:rsidP="008F5AA2">
            <w:pPr>
              <w:spacing w:after="0" w:line="240" w:lineRule="auto"/>
              <w:jc w:val="right"/>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0" w:type="auto"/>
            <w:tcBorders>
              <w:top w:val="nil"/>
              <w:left w:val="nil"/>
              <w:bottom w:val="single" w:sz="4" w:space="0" w:color="auto"/>
              <w:right w:val="nil"/>
            </w:tcBorders>
          </w:tcPr>
          <w:p w14:paraId="1580002C" w14:textId="426CCB9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0" w:type="auto"/>
            <w:tcBorders>
              <w:top w:val="nil"/>
              <w:left w:val="nil"/>
              <w:bottom w:val="single" w:sz="4" w:space="0" w:color="auto"/>
              <w:right w:val="nil"/>
            </w:tcBorders>
          </w:tcPr>
          <w:p w14:paraId="21D43DE2" w14:textId="33B7D6EC"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0.70-1.54</w:t>
            </w:r>
          </w:p>
        </w:tc>
        <w:tc>
          <w:tcPr>
            <w:tcW w:w="0" w:type="auto"/>
            <w:tcBorders>
              <w:top w:val="nil"/>
              <w:left w:val="nil"/>
              <w:bottom w:val="single" w:sz="4" w:space="0" w:color="auto"/>
              <w:right w:val="nil"/>
            </w:tcBorders>
          </w:tcPr>
          <w:p w14:paraId="72D2BCDC" w14:textId="57F3B43C"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661A9177" w14:textId="68F3FA35"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.6</w:t>
            </w:r>
          </w:p>
        </w:tc>
        <w:tc>
          <w:tcPr>
            <w:tcW w:w="0" w:type="auto"/>
            <w:tcBorders>
              <w:top w:val="nil"/>
              <w:left w:val="nil"/>
              <w:bottom w:val="single" w:sz="4" w:space="0" w:color="auto"/>
              <w:right w:val="nil"/>
            </w:tcBorders>
            <w:shd w:val="clear" w:color="auto" w:fill="auto"/>
            <w:noWrap/>
            <w:vAlign w:val="bottom"/>
            <w:hideMark/>
          </w:tcPr>
          <w:p w14:paraId="244B80DC"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2</w:t>
            </w:r>
            <w:r w:rsidRPr="00E15106">
              <w:rPr>
                <w:rFonts w:ascii="Times New Roman" w:eastAsia="Times New Roman" w:hAnsi="Times New Roman" w:cs="Times New Roman"/>
                <w:color w:val="000000"/>
                <w:sz w:val="24"/>
                <w:szCs w:val="24"/>
              </w:rPr>
              <w:t>- 1</w:t>
            </w:r>
            <w:r>
              <w:rPr>
                <w:rFonts w:ascii="Times New Roman" w:eastAsia="Times New Roman" w:hAnsi="Times New Roman" w:cs="Times New Roman"/>
                <w:color w:val="000000"/>
                <w:sz w:val="24"/>
                <w:szCs w:val="24"/>
              </w:rPr>
              <w:t>3.0</w:t>
            </w:r>
          </w:p>
        </w:tc>
        <w:tc>
          <w:tcPr>
            <w:tcW w:w="0" w:type="auto"/>
            <w:tcBorders>
              <w:top w:val="nil"/>
              <w:left w:val="nil"/>
              <w:bottom w:val="single" w:sz="4" w:space="0" w:color="auto"/>
              <w:right w:val="nil"/>
            </w:tcBorders>
          </w:tcPr>
          <w:p w14:paraId="7F9B50B5"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04743954"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275</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nil"/>
            </w:tcBorders>
            <w:shd w:val="clear" w:color="auto" w:fill="auto"/>
            <w:noWrap/>
            <w:vAlign w:val="bottom"/>
            <w:hideMark/>
          </w:tcPr>
          <w:p w14:paraId="79C7EB82"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249.</w:t>
            </w:r>
            <w:r>
              <w:rPr>
                <w:rFonts w:ascii="Times New Roman" w:eastAsia="Times New Roman" w:hAnsi="Times New Roman" w:cs="Times New Roman"/>
                <w:color w:val="000000"/>
                <w:sz w:val="24"/>
                <w:szCs w:val="24"/>
              </w:rPr>
              <w:t>6</w:t>
            </w:r>
            <w:r w:rsidRPr="00E15106">
              <w:rPr>
                <w:rFonts w:ascii="Times New Roman" w:eastAsia="Times New Roman" w:hAnsi="Times New Roman" w:cs="Times New Roman"/>
                <w:color w:val="000000"/>
                <w:sz w:val="24"/>
                <w:szCs w:val="24"/>
              </w:rPr>
              <w:t xml:space="preserve"> - 301.0</w:t>
            </w:r>
          </w:p>
        </w:tc>
        <w:tc>
          <w:tcPr>
            <w:tcW w:w="0" w:type="auto"/>
            <w:tcBorders>
              <w:top w:val="nil"/>
              <w:left w:val="nil"/>
              <w:bottom w:val="single" w:sz="4" w:space="0" w:color="auto"/>
              <w:right w:val="nil"/>
            </w:tcBorders>
          </w:tcPr>
          <w:p w14:paraId="05A2C993"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511BBCE1"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1193</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8</w:t>
            </w:r>
          </w:p>
        </w:tc>
        <w:tc>
          <w:tcPr>
            <w:tcW w:w="0" w:type="auto"/>
            <w:tcBorders>
              <w:top w:val="nil"/>
              <w:left w:val="nil"/>
              <w:bottom w:val="single" w:sz="4" w:space="0" w:color="auto"/>
              <w:right w:val="nil"/>
            </w:tcBorders>
            <w:shd w:val="clear" w:color="auto" w:fill="auto"/>
            <w:noWrap/>
            <w:vAlign w:val="bottom"/>
            <w:hideMark/>
          </w:tcPr>
          <w:p w14:paraId="3029F196" w14:textId="77777777" w:rsidR="00E034CA" w:rsidRPr="00E15106" w:rsidRDefault="00E034CA" w:rsidP="008F5AA2">
            <w:pPr>
              <w:spacing w:after="0" w:line="240" w:lineRule="auto"/>
              <w:jc w:val="center"/>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1117.9 - 1269.</w:t>
            </w:r>
            <w:r>
              <w:rPr>
                <w:rFonts w:ascii="Times New Roman" w:eastAsia="Times New Roman" w:hAnsi="Times New Roman" w:cs="Times New Roman"/>
                <w:color w:val="000000"/>
                <w:sz w:val="24"/>
                <w:szCs w:val="24"/>
              </w:rPr>
              <w:t>7</w:t>
            </w:r>
          </w:p>
        </w:tc>
      </w:tr>
    </w:tbl>
    <w:p w14:paraId="40CDE684" w14:textId="77777777" w:rsidR="00516B95" w:rsidRDefault="00516B95" w:rsidP="00A5026E">
      <w:pPr>
        <w:spacing w:line="360" w:lineRule="auto"/>
        <w:rPr>
          <w:rFonts w:ascii="Times New Roman" w:hAnsi="Times New Roman" w:cs="Times New Roman"/>
        </w:rPr>
      </w:pPr>
    </w:p>
    <w:p w14:paraId="36AEA0E9" w14:textId="77777777" w:rsidR="00516B95" w:rsidRDefault="00516B95" w:rsidP="00A5026E">
      <w:pPr>
        <w:spacing w:line="360" w:lineRule="auto"/>
        <w:rPr>
          <w:rFonts w:ascii="Times New Roman" w:hAnsi="Times New Roman" w:cs="Times New Roman"/>
        </w:rPr>
      </w:pPr>
    </w:p>
    <w:p w14:paraId="03AC3CED" w14:textId="76F52C3A" w:rsidR="00516B95" w:rsidRDefault="00516B95" w:rsidP="00A5026E">
      <w:pPr>
        <w:spacing w:line="360" w:lineRule="auto"/>
        <w:rPr>
          <w:rFonts w:ascii="Times New Roman" w:hAnsi="Times New Roman" w:cs="Times New Roman"/>
        </w:rPr>
        <w:sectPr w:rsidR="00516B95" w:rsidSect="00E15106">
          <w:pgSz w:w="16838" w:h="11906" w:orient="landscape"/>
          <w:pgMar w:top="1418" w:right="1418" w:bottom="1418" w:left="1418" w:header="709" w:footer="709" w:gutter="0"/>
          <w:cols w:space="708"/>
          <w:docGrid w:linePitch="360"/>
        </w:sectPr>
      </w:pPr>
    </w:p>
    <w:p w14:paraId="3C02D1FE" w14:textId="7A893389" w:rsidR="00696D2D" w:rsidRDefault="00650068" w:rsidP="00A5026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C8AFE1C" wp14:editId="0C494869">
            <wp:extent cx="4319016" cy="4319016"/>
            <wp:effectExtent l="0" t="0" r="5715" b="5715"/>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tl2.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7602B913" w14:textId="376CACB3" w:rsidR="002021E9" w:rsidRDefault="002021E9" w:rsidP="00A5026E">
      <w:pPr>
        <w:spacing w:line="360" w:lineRule="auto"/>
        <w:rPr>
          <w:rFonts w:ascii="Times New Roman" w:hAnsi="Times New Roman" w:cs="Times New Roman"/>
        </w:rPr>
      </w:pPr>
      <w:r>
        <w:rPr>
          <w:rFonts w:ascii="Times New Roman" w:hAnsi="Times New Roman" w:cs="Times New Roman"/>
        </w:rPr>
        <w:t>Figure 1</w:t>
      </w:r>
      <w:r w:rsidR="00650068">
        <w:rPr>
          <w:rFonts w:ascii="Times New Roman" w:hAnsi="Times New Roman" w:cs="Times New Roman"/>
        </w:rPr>
        <w:t xml:space="preserve">. </w:t>
      </w:r>
      <w:r w:rsidR="008D3C57">
        <w:rPr>
          <w:rFonts w:ascii="Times New Roman" w:hAnsi="Times New Roman" w:cs="Times New Roman"/>
        </w:rPr>
        <w:t xml:space="preserve">Restricted Mean Survival Time of hip replacement patients stratified by Elixhauser score. The diagonal </w:t>
      </w:r>
      <w:r w:rsidR="00446326">
        <w:rPr>
          <w:rFonts w:ascii="Times New Roman" w:hAnsi="Times New Roman" w:cs="Times New Roman"/>
        </w:rPr>
        <w:t xml:space="preserve">black line represents a hypothetical word with no mortality. </w:t>
      </w:r>
    </w:p>
    <w:p w14:paraId="5F2A239F" w14:textId="059A44E1" w:rsidR="00B9637B" w:rsidRDefault="00B9637B" w:rsidP="00A5026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A510DE9" wp14:editId="577DDF89">
            <wp:extent cx="4319016" cy="4319016"/>
            <wp:effectExtent l="0" t="0" r="5715" b="5715"/>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tl.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5A7B94D5" w14:textId="4272FEF1" w:rsidR="00B9637B" w:rsidRPr="00982954" w:rsidRDefault="00B9637B" w:rsidP="00A5026E">
      <w:pPr>
        <w:spacing w:line="360" w:lineRule="auto"/>
        <w:rPr>
          <w:rFonts w:ascii="Times New Roman" w:hAnsi="Times New Roman" w:cs="Times New Roman"/>
        </w:rPr>
      </w:pPr>
      <w:r>
        <w:rPr>
          <w:rFonts w:ascii="Times New Roman" w:hAnsi="Times New Roman" w:cs="Times New Roman"/>
        </w:rPr>
        <w:t xml:space="preserve">Figure 2. The ratio between the Restricted </w:t>
      </w:r>
      <w:r w:rsidR="00B85DB6">
        <w:rPr>
          <w:rFonts w:ascii="Times New Roman" w:hAnsi="Times New Roman" w:cs="Times New Roman"/>
        </w:rPr>
        <w:t>Mean Time Lost for hip replacement patients with comorbidities according to Elixhauser comorbidity index</w:t>
      </w:r>
      <w:r>
        <w:rPr>
          <w:rFonts w:ascii="Times New Roman" w:hAnsi="Times New Roman" w:cs="Times New Roman"/>
        </w:rPr>
        <w:t xml:space="preserve"> </w:t>
      </w:r>
      <w:r w:rsidR="00B85DB6">
        <w:rPr>
          <w:rFonts w:ascii="Times New Roman" w:hAnsi="Times New Roman" w:cs="Times New Roman"/>
        </w:rPr>
        <w:t xml:space="preserve">compared to patients without comorbidities. </w:t>
      </w:r>
    </w:p>
    <w:sectPr w:rsidR="00B9637B" w:rsidRPr="00982954" w:rsidSect="00B11DC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Erik Bülow" w:date="2019-04-18T23:24:00Z" w:initials="EB">
    <w:p w14:paraId="23AB3C2B" w14:textId="47E67848" w:rsidR="00740505" w:rsidRDefault="00740505">
      <w:pPr>
        <w:pStyle w:val="Kommentarer"/>
      </w:pPr>
      <w:r>
        <w:rPr>
          <w:rStyle w:val="Kommentarsreferens"/>
        </w:rPr>
        <w:annotationRef/>
      </w:r>
      <w:r>
        <w:t>Ref?</w:t>
      </w:r>
    </w:p>
  </w:comment>
  <w:comment w:id="102" w:author="Erik Bülow" w:date="2019-04-18T23:24:00Z" w:initials="EB">
    <w:p w14:paraId="6FA13639" w14:textId="4EE2C9E4" w:rsidR="00740505" w:rsidRDefault="00740505">
      <w:pPr>
        <w:pStyle w:val="Kommentarer"/>
      </w:pPr>
      <w:r>
        <w:rPr>
          <w:rStyle w:val="Kommentarsreferens"/>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B3C2B" w15:done="0"/>
  <w15:commentEx w15:paraId="6FA136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B3C2B" w16cid:durableId="206385AB"/>
  <w16cid:commentId w16cid:paraId="6FA13639" w16cid:durableId="20638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8969" w14:textId="77777777" w:rsidR="004420BD" w:rsidRDefault="004420BD" w:rsidP="00A70139">
      <w:pPr>
        <w:spacing w:after="0" w:line="240" w:lineRule="auto"/>
      </w:pPr>
      <w:r>
        <w:separator/>
      </w:r>
    </w:p>
  </w:endnote>
  <w:endnote w:type="continuationSeparator" w:id="0">
    <w:p w14:paraId="6F7A05FB" w14:textId="77777777" w:rsidR="004420BD" w:rsidRDefault="004420BD" w:rsidP="00A7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028759"/>
      <w:docPartObj>
        <w:docPartGallery w:val="Page Numbers (Bottom of Page)"/>
        <w:docPartUnique/>
      </w:docPartObj>
    </w:sdtPr>
    <w:sdtEndPr>
      <w:rPr>
        <w:noProof/>
      </w:rPr>
    </w:sdtEndPr>
    <w:sdtContent>
      <w:p w14:paraId="7FF529C5" w14:textId="57E8F034" w:rsidR="00A70139" w:rsidRDefault="00A70139">
        <w:pPr>
          <w:pStyle w:val="Sidfot"/>
          <w:jc w:val="center"/>
        </w:pPr>
        <w:r>
          <w:fldChar w:fldCharType="begin"/>
        </w:r>
        <w:r>
          <w:instrText xml:space="preserve"> PAGE   \* MERGEFORMAT </w:instrText>
        </w:r>
        <w:r>
          <w:fldChar w:fldCharType="separate"/>
        </w:r>
        <w:r>
          <w:rPr>
            <w:noProof/>
          </w:rPr>
          <w:t>2</w:t>
        </w:r>
        <w:r>
          <w:rPr>
            <w:noProof/>
          </w:rPr>
          <w:fldChar w:fldCharType="end"/>
        </w:r>
      </w:p>
    </w:sdtContent>
  </w:sdt>
  <w:p w14:paraId="280B62AF" w14:textId="77777777" w:rsidR="00A70139" w:rsidRDefault="00A7013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0AFED" w14:textId="77777777" w:rsidR="004420BD" w:rsidRDefault="004420BD" w:rsidP="00A70139">
      <w:pPr>
        <w:spacing w:after="0" w:line="240" w:lineRule="auto"/>
      </w:pPr>
      <w:r>
        <w:separator/>
      </w:r>
    </w:p>
  </w:footnote>
  <w:footnote w:type="continuationSeparator" w:id="0">
    <w:p w14:paraId="11CE530B" w14:textId="77777777" w:rsidR="004420BD" w:rsidRDefault="004420BD" w:rsidP="00A701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ülow">
    <w15:presenceInfo w15:providerId="Windows Live" w15:userId="4f488cd3f02a7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t9dpvvlxw205efxp75xfwaep5axvtrpfft&quot;&gt;RMST&lt;record-ids&gt;&lt;item&gt;1&lt;/item&gt;&lt;item&gt;2&lt;/item&gt;&lt;item&gt;3&lt;/item&gt;&lt;item&gt;4&lt;/item&gt;&lt;item&gt;7&lt;/item&gt;&lt;item&gt;8&lt;/item&gt;&lt;item&gt;10&lt;/item&gt;&lt;item&gt;11&lt;/item&gt;&lt;item&gt;12&lt;/item&gt;&lt;item&gt;13&lt;/item&gt;&lt;item&gt;14&lt;/item&gt;&lt;item&gt;15&lt;/item&gt;&lt;item&gt;17&lt;/item&gt;&lt;item&gt;18&lt;/item&gt;&lt;item&gt;19&lt;/item&gt;&lt;item&gt;21&lt;/item&gt;&lt;item&gt;22&lt;/item&gt;&lt;item&gt;23&lt;/item&gt;&lt;/record-ids&gt;&lt;/item&gt;&lt;/Libraries&gt;"/>
  </w:docVars>
  <w:rsids>
    <w:rsidRoot w:val="00157325"/>
    <w:rsid w:val="0000141B"/>
    <w:rsid w:val="00004C83"/>
    <w:rsid w:val="0000730E"/>
    <w:rsid w:val="00011335"/>
    <w:rsid w:val="0001571E"/>
    <w:rsid w:val="000174E4"/>
    <w:rsid w:val="0003061F"/>
    <w:rsid w:val="00030676"/>
    <w:rsid w:val="00034264"/>
    <w:rsid w:val="0003476E"/>
    <w:rsid w:val="00037207"/>
    <w:rsid w:val="00046C28"/>
    <w:rsid w:val="00050407"/>
    <w:rsid w:val="000550E1"/>
    <w:rsid w:val="00056CA1"/>
    <w:rsid w:val="00062D37"/>
    <w:rsid w:val="00085051"/>
    <w:rsid w:val="000929A3"/>
    <w:rsid w:val="000B72EF"/>
    <w:rsid w:val="000C4A0C"/>
    <w:rsid w:val="000D6EF3"/>
    <w:rsid w:val="000E58CF"/>
    <w:rsid w:val="000E7042"/>
    <w:rsid w:val="001143AA"/>
    <w:rsid w:val="001157D9"/>
    <w:rsid w:val="00130C5D"/>
    <w:rsid w:val="001445DF"/>
    <w:rsid w:val="00147354"/>
    <w:rsid w:val="00152CA8"/>
    <w:rsid w:val="00157325"/>
    <w:rsid w:val="00172B76"/>
    <w:rsid w:val="001773F2"/>
    <w:rsid w:val="00196012"/>
    <w:rsid w:val="001A056A"/>
    <w:rsid w:val="001A59BC"/>
    <w:rsid w:val="001A777B"/>
    <w:rsid w:val="001B3532"/>
    <w:rsid w:val="001D47B7"/>
    <w:rsid w:val="001D663A"/>
    <w:rsid w:val="002021E9"/>
    <w:rsid w:val="00225C82"/>
    <w:rsid w:val="00242EE8"/>
    <w:rsid w:val="00245C0E"/>
    <w:rsid w:val="0024617B"/>
    <w:rsid w:val="00253F99"/>
    <w:rsid w:val="00272467"/>
    <w:rsid w:val="00273832"/>
    <w:rsid w:val="00286E3B"/>
    <w:rsid w:val="002974F6"/>
    <w:rsid w:val="002C2091"/>
    <w:rsid w:val="002C20BF"/>
    <w:rsid w:val="002C25A2"/>
    <w:rsid w:val="002D165F"/>
    <w:rsid w:val="002D5D3D"/>
    <w:rsid w:val="002D6079"/>
    <w:rsid w:val="002D6EDB"/>
    <w:rsid w:val="002E07E6"/>
    <w:rsid w:val="002E0CA1"/>
    <w:rsid w:val="002F3D0F"/>
    <w:rsid w:val="002F5A36"/>
    <w:rsid w:val="00306905"/>
    <w:rsid w:val="00310086"/>
    <w:rsid w:val="00317F7E"/>
    <w:rsid w:val="00340047"/>
    <w:rsid w:val="00341743"/>
    <w:rsid w:val="00353ACD"/>
    <w:rsid w:val="00382037"/>
    <w:rsid w:val="00387A45"/>
    <w:rsid w:val="003931FC"/>
    <w:rsid w:val="003A3B1A"/>
    <w:rsid w:val="003A7C0D"/>
    <w:rsid w:val="003D18A8"/>
    <w:rsid w:val="003D46C0"/>
    <w:rsid w:val="003E1F62"/>
    <w:rsid w:val="00403AF6"/>
    <w:rsid w:val="004101DE"/>
    <w:rsid w:val="004117B3"/>
    <w:rsid w:val="00414EC7"/>
    <w:rsid w:val="00423182"/>
    <w:rsid w:val="004347AC"/>
    <w:rsid w:val="004420BD"/>
    <w:rsid w:val="004441F2"/>
    <w:rsid w:val="00446326"/>
    <w:rsid w:val="00460D25"/>
    <w:rsid w:val="004616D3"/>
    <w:rsid w:val="004752B8"/>
    <w:rsid w:val="00481A85"/>
    <w:rsid w:val="00496C73"/>
    <w:rsid w:val="004A5062"/>
    <w:rsid w:val="004C1F36"/>
    <w:rsid w:val="004D3BB5"/>
    <w:rsid w:val="004D3CBD"/>
    <w:rsid w:val="004D5EAA"/>
    <w:rsid w:val="004E3E7F"/>
    <w:rsid w:val="004E7346"/>
    <w:rsid w:val="004F3D2A"/>
    <w:rsid w:val="0050577D"/>
    <w:rsid w:val="00505E21"/>
    <w:rsid w:val="0051377E"/>
    <w:rsid w:val="005165DD"/>
    <w:rsid w:val="00516B95"/>
    <w:rsid w:val="00527578"/>
    <w:rsid w:val="00543CA6"/>
    <w:rsid w:val="005563F1"/>
    <w:rsid w:val="00556C0A"/>
    <w:rsid w:val="00557E40"/>
    <w:rsid w:val="00560BBC"/>
    <w:rsid w:val="00563F13"/>
    <w:rsid w:val="00571F45"/>
    <w:rsid w:val="00573257"/>
    <w:rsid w:val="00580BBF"/>
    <w:rsid w:val="00583657"/>
    <w:rsid w:val="005859AE"/>
    <w:rsid w:val="0059527A"/>
    <w:rsid w:val="005D188D"/>
    <w:rsid w:val="005D5493"/>
    <w:rsid w:val="005E0C66"/>
    <w:rsid w:val="005F6A52"/>
    <w:rsid w:val="006001E8"/>
    <w:rsid w:val="006007D0"/>
    <w:rsid w:val="006035CF"/>
    <w:rsid w:val="00606320"/>
    <w:rsid w:val="00607F63"/>
    <w:rsid w:val="0061611C"/>
    <w:rsid w:val="00626B71"/>
    <w:rsid w:val="00631150"/>
    <w:rsid w:val="00636516"/>
    <w:rsid w:val="00650068"/>
    <w:rsid w:val="00660EE2"/>
    <w:rsid w:val="00667D70"/>
    <w:rsid w:val="00682546"/>
    <w:rsid w:val="006866EE"/>
    <w:rsid w:val="006941F6"/>
    <w:rsid w:val="00696D2D"/>
    <w:rsid w:val="006A0901"/>
    <w:rsid w:val="006A2825"/>
    <w:rsid w:val="006A7EA8"/>
    <w:rsid w:val="006B1084"/>
    <w:rsid w:val="006C57E8"/>
    <w:rsid w:val="006E6907"/>
    <w:rsid w:val="00700921"/>
    <w:rsid w:val="0070186C"/>
    <w:rsid w:val="007028C9"/>
    <w:rsid w:val="00707454"/>
    <w:rsid w:val="007110BD"/>
    <w:rsid w:val="00714F3F"/>
    <w:rsid w:val="0071788A"/>
    <w:rsid w:val="007212D6"/>
    <w:rsid w:val="00723AED"/>
    <w:rsid w:val="00723C88"/>
    <w:rsid w:val="00726AE3"/>
    <w:rsid w:val="00732FAB"/>
    <w:rsid w:val="007359F3"/>
    <w:rsid w:val="00740505"/>
    <w:rsid w:val="007457D5"/>
    <w:rsid w:val="00747812"/>
    <w:rsid w:val="00762BFA"/>
    <w:rsid w:val="00786222"/>
    <w:rsid w:val="00786F66"/>
    <w:rsid w:val="007A3B63"/>
    <w:rsid w:val="007B0378"/>
    <w:rsid w:val="007B39D1"/>
    <w:rsid w:val="007C0795"/>
    <w:rsid w:val="007C4579"/>
    <w:rsid w:val="007D2E6F"/>
    <w:rsid w:val="007E3E26"/>
    <w:rsid w:val="00817653"/>
    <w:rsid w:val="0081775F"/>
    <w:rsid w:val="008278FF"/>
    <w:rsid w:val="0083048D"/>
    <w:rsid w:val="00835A8F"/>
    <w:rsid w:val="00853310"/>
    <w:rsid w:val="00855D65"/>
    <w:rsid w:val="00872369"/>
    <w:rsid w:val="00876111"/>
    <w:rsid w:val="008967C2"/>
    <w:rsid w:val="008A353C"/>
    <w:rsid w:val="008B1431"/>
    <w:rsid w:val="008B4761"/>
    <w:rsid w:val="008C2C5B"/>
    <w:rsid w:val="008C4561"/>
    <w:rsid w:val="008C54B1"/>
    <w:rsid w:val="008C7941"/>
    <w:rsid w:val="008D1160"/>
    <w:rsid w:val="008D2C31"/>
    <w:rsid w:val="008D3C57"/>
    <w:rsid w:val="008E2F88"/>
    <w:rsid w:val="008E4DFA"/>
    <w:rsid w:val="008F04B0"/>
    <w:rsid w:val="009148A7"/>
    <w:rsid w:val="0092725E"/>
    <w:rsid w:val="0093106F"/>
    <w:rsid w:val="009320CA"/>
    <w:rsid w:val="00941CF5"/>
    <w:rsid w:val="0095165B"/>
    <w:rsid w:val="009518D4"/>
    <w:rsid w:val="00952A20"/>
    <w:rsid w:val="00971F34"/>
    <w:rsid w:val="00974756"/>
    <w:rsid w:val="009771F6"/>
    <w:rsid w:val="00982560"/>
    <w:rsid w:val="00982954"/>
    <w:rsid w:val="009B24FD"/>
    <w:rsid w:val="009C0462"/>
    <w:rsid w:val="009C2057"/>
    <w:rsid w:val="009C6D58"/>
    <w:rsid w:val="009D3A39"/>
    <w:rsid w:val="009E37D4"/>
    <w:rsid w:val="009E77BD"/>
    <w:rsid w:val="009F7079"/>
    <w:rsid w:val="009F757A"/>
    <w:rsid w:val="00A2745C"/>
    <w:rsid w:val="00A426FC"/>
    <w:rsid w:val="00A4371D"/>
    <w:rsid w:val="00A461C8"/>
    <w:rsid w:val="00A5026E"/>
    <w:rsid w:val="00A555B5"/>
    <w:rsid w:val="00A55822"/>
    <w:rsid w:val="00A65DE0"/>
    <w:rsid w:val="00A6653D"/>
    <w:rsid w:val="00A70139"/>
    <w:rsid w:val="00A76E7F"/>
    <w:rsid w:val="00A80330"/>
    <w:rsid w:val="00A8140E"/>
    <w:rsid w:val="00A87A8A"/>
    <w:rsid w:val="00A916D5"/>
    <w:rsid w:val="00A91701"/>
    <w:rsid w:val="00A945B8"/>
    <w:rsid w:val="00AA5805"/>
    <w:rsid w:val="00AA5FD6"/>
    <w:rsid w:val="00AB52D9"/>
    <w:rsid w:val="00AC0897"/>
    <w:rsid w:val="00AC3983"/>
    <w:rsid w:val="00AD5C54"/>
    <w:rsid w:val="00AD7756"/>
    <w:rsid w:val="00AE5A1D"/>
    <w:rsid w:val="00AE6DC3"/>
    <w:rsid w:val="00AE6F1A"/>
    <w:rsid w:val="00AF2464"/>
    <w:rsid w:val="00AF27D8"/>
    <w:rsid w:val="00B033AD"/>
    <w:rsid w:val="00B11DC1"/>
    <w:rsid w:val="00B23F07"/>
    <w:rsid w:val="00B30E7D"/>
    <w:rsid w:val="00B37013"/>
    <w:rsid w:val="00B54F9B"/>
    <w:rsid w:val="00B759B7"/>
    <w:rsid w:val="00B84362"/>
    <w:rsid w:val="00B853A9"/>
    <w:rsid w:val="00B85DB6"/>
    <w:rsid w:val="00B862B7"/>
    <w:rsid w:val="00B9637B"/>
    <w:rsid w:val="00BA2B42"/>
    <w:rsid w:val="00BA53DE"/>
    <w:rsid w:val="00BA5AAE"/>
    <w:rsid w:val="00BC1FC7"/>
    <w:rsid w:val="00BC63D0"/>
    <w:rsid w:val="00BF4CDD"/>
    <w:rsid w:val="00BF5C11"/>
    <w:rsid w:val="00C0232A"/>
    <w:rsid w:val="00C039C7"/>
    <w:rsid w:val="00C157E1"/>
    <w:rsid w:val="00C15CDE"/>
    <w:rsid w:val="00C25A3B"/>
    <w:rsid w:val="00C30430"/>
    <w:rsid w:val="00C30544"/>
    <w:rsid w:val="00C31202"/>
    <w:rsid w:val="00C359A9"/>
    <w:rsid w:val="00C375CA"/>
    <w:rsid w:val="00C37D27"/>
    <w:rsid w:val="00C5387E"/>
    <w:rsid w:val="00C574DC"/>
    <w:rsid w:val="00C60EC8"/>
    <w:rsid w:val="00C67343"/>
    <w:rsid w:val="00C674CF"/>
    <w:rsid w:val="00C803D9"/>
    <w:rsid w:val="00CB29C5"/>
    <w:rsid w:val="00CB5FAF"/>
    <w:rsid w:val="00CC6A59"/>
    <w:rsid w:val="00CD30BF"/>
    <w:rsid w:val="00CD4280"/>
    <w:rsid w:val="00CD7DC3"/>
    <w:rsid w:val="00CF0535"/>
    <w:rsid w:val="00CF24E5"/>
    <w:rsid w:val="00D0244E"/>
    <w:rsid w:val="00D0437D"/>
    <w:rsid w:val="00D05835"/>
    <w:rsid w:val="00D17C8E"/>
    <w:rsid w:val="00D30945"/>
    <w:rsid w:val="00D318B1"/>
    <w:rsid w:val="00D40772"/>
    <w:rsid w:val="00D6253D"/>
    <w:rsid w:val="00D8470D"/>
    <w:rsid w:val="00D86913"/>
    <w:rsid w:val="00DA3F3C"/>
    <w:rsid w:val="00DA5A81"/>
    <w:rsid w:val="00DB3890"/>
    <w:rsid w:val="00DB67E1"/>
    <w:rsid w:val="00DC1676"/>
    <w:rsid w:val="00DC2EA7"/>
    <w:rsid w:val="00DC33A0"/>
    <w:rsid w:val="00DD1E9A"/>
    <w:rsid w:val="00DD7A17"/>
    <w:rsid w:val="00DE3D28"/>
    <w:rsid w:val="00DE48E1"/>
    <w:rsid w:val="00DF7B77"/>
    <w:rsid w:val="00E03010"/>
    <w:rsid w:val="00E034CA"/>
    <w:rsid w:val="00E10693"/>
    <w:rsid w:val="00E15106"/>
    <w:rsid w:val="00E25FB4"/>
    <w:rsid w:val="00E27B4A"/>
    <w:rsid w:val="00E30C27"/>
    <w:rsid w:val="00E45191"/>
    <w:rsid w:val="00E63BD0"/>
    <w:rsid w:val="00E917A3"/>
    <w:rsid w:val="00E96415"/>
    <w:rsid w:val="00EA0ADF"/>
    <w:rsid w:val="00EA138D"/>
    <w:rsid w:val="00ED1C1B"/>
    <w:rsid w:val="00ED20EE"/>
    <w:rsid w:val="00ED2546"/>
    <w:rsid w:val="00ED742C"/>
    <w:rsid w:val="00EE30EE"/>
    <w:rsid w:val="00EE61B3"/>
    <w:rsid w:val="00EE626D"/>
    <w:rsid w:val="00EF2F63"/>
    <w:rsid w:val="00EF3A9C"/>
    <w:rsid w:val="00EF61D4"/>
    <w:rsid w:val="00F0040F"/>
    <w:rsid w:val="00F006AC"/>
    <w:rsid w:val="00F15D0A"/>
    <w:rsid w:val="00F20EC3"/>
    <w:rsid w:val="00F259AE"/>
    <w:rsid w:val="00F32060"/>
    <w:rsid w:val="00F37C97"/>
    <w:rsid w:val="00F401A5"/>
    <w:rsid w:val="00F447E3"/>
    <w:rsid w:val="00F64567"/>
    <w:rsid w:val="00F70A22"/>
    <w:rsid w:val="00F75459"/>
    <w:rsid w:val="00F773F9"/>
    <w:rsid w:val="00F77405"/>
    <w:rsid w:val="00F86679"/>
    <w:rsid w:val="00F86A10"/>
    <w:rsid w:val="00F908ED"/>
    <w:rsid w:val="00F94DD5"/>
    <w:rsid w:val="00FA0DDC"/>
    <w:rsid w:val="00FA1219"/>
    <w:rsid w:val="00FA53CF"/>
    <w:rsid w:val="00FA577F"/>
    <w:rsid w:val="00FC3A77"/>
    <w:rsid w:val="00FE7FFB"/>
  </w:rsids>
  <m:mathPr>
    <m:mathFont m:val="Cambria Math"/>
    <m:brkBin m:val="before"/>
    <m:brkBinSub m:val="--"/>
    <m:smallFrac m:val="0"/>
    <m:dispDef/>
    <m:lMargin m:val="0"/>
    <m:rMargin m:val="0"/>
    <m:defJc m:val="centerGroup"/>
    <m:wrapIndent m:val="1440"/>
    <m:intLim m:val="subSup"/>
    <m:naryLim m:val="undOvr"/>
  </m:mathPr>
  <w:themeFontLang w:val="sv-S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6859"/>
  <w15:chartTrackingRefBased/>
  <w15:docId w15:val="{477B40CB-0997-4D0A-A685-3CB017EC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A7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ndNoteBibliographyTitle">
    <w:name w:val="EndNote Bibliography Title"/>
    <w:basedOn w:val="Normal"/>
    <w:link w:val="EndNoteBibliographyTitleChar"/>
    <w:rsid w:val="00157325"/>
    <w:pPr>
      <w:spacing w:after="0"/>
      <w:jc w:val="center"/>
    </w:pPr>
    <w:rPr>
      <w:rFonts w:ascii="Calibri" w:hAnsi="Calibri" w:cs="Calibri"/>
      <w:noProof/>
    </w:rPr>
  </w:style>
  <w:style w:type="character" w:customStyle="1" w:styleId="EndNoteBibliographyTitleChar">
    <w:name w:val="EndNote Bibliography Title Char"/>
    <w:basedOn w:val="Standardstycketeckensnitt"/>
    <w:link w:val="EndNoteBibliographyTitle"/>
    <w:rsid w:val="00157325"/>
    <w:rPr>
      <w:rFonts w:ascii="Calibri" w:hAnsi="Calibri" w:cs="Calibri"/>
      <w:noProof/>
    </w:rPr>
  </w:style>
  <w:style w:type="paragraph" w:customStyle="1" w:styleId="EndNoteBibliography">
    <w:name w:val="EndNote Bibliography"/>
    <w:basedOn w:val="Normal"/>
    <w:link w:val="EndNoteBibliographyChar"/>
    <w:rsid w:val="00157325"/>
    <w:pPr>
      <w:spacing w:line="240" w:lineRule="auto"/>
    </w:pPr>
    <w:rPr>
      <w:rFonts w:ascii="Calibri" w:hAnsi="Calibri" w:cs="Calibri"/>
      <w:noProof/>
    </w:rPr>
  </w:style>
  <w:style w:type="character" w:customStyle="1" w:styleId="EndNoteBibliographyChar">
    <w:name w:val="EndNote Bibliography Char"/>
    <w:basedOn w:val="Standardstycketeckensnitt"/>
    <w:link w:val="EndNoteBibliography"/>
    <w:rsid w:val="00157325"/>
    <w:rPr>
      <w:rFonts w:ascii="Calibri" w:hAnsi="Calibri" w:cs="Calibri"/>
      <w:noProof/>
    </w:rPr>
  </w:style>
  <w:style w:type="character" w:customStyle="1" w:styleId="Rubrik1Char">
    <w:name w:val="Rubrik 1 Char"/>
    <w:basedOn w:val="Standardstycketeckensnitt"/>
    <w:link w:val="Rubrik1"/>
    <w:uiPriority w:val="9"/>
    <w:rsid w:val="004D3CBD"/>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4D3CBD"/>
    <w:rPr>
      <w:rFonts w:asciiTheme="majorHAnsi" w:eastAsiaTheme="majorEastAsia" w:hAnsiTheme="majorHAnsi" w:cstheme="majorBidi"/>
      <w:color w:val="2F5496" w:themeColor="accent1" w:themeShade="BF"/>
      <w:sz w:val="26"/>
      <w:szCs w:val="26"/>
    </w:rPr>
  </w:style>
  <w:style w:type="character" w:styleId="Platshllartext">
    <w:name w:val="Placeholder Text"/>
    <w:basedOn w:val="Standardstycketeckensnitt"/>
    <w:uiPriority w:val="99"/>
    <w:semiHidden/>
    <w:rsid w:val="00496C73"/>
    <w:rPr>
      <w:color w:val="808080"/>
    </w:rPr>
  </w:style>
  <w:style w:type="table" w:styleId="Tabellrutnt">
    <w:name w:val="Table Grid"/>
    <w:basedOn w:val="Normaltabell"/>
    <w:uiPriority w:val="39"/>
    <w:rsid w:val="00C30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semiHidden/>
    <w:rsid w:val="00A70139"/>
    <w:rPr>
      <w:rFonts w:asciiTheme="majorHAnsi" w:eastAsiaTheme="majorEastAsia" w:hAnsiTheme="majorHAnsi" w:cstheme="majorBidi"/>
      <w:color w:val="1F3763" w:themeColor="accent1" w:themeShade="7F"/>
      <w:sz w:val="24"/>
      <w:szCs w:val="24"/>
    </w:rPr>
  </w:style>
  <w:style w:type="paragraph" w:styleId="Sidhuvud">
    <w:name w:val="header"/>
    <w:basedOn w:val="Normal"/>
    <w:link w:val="SidhuvudChar"/>
    <w:uiPriority w:val="99"/>
    <w:unhideWhenUsed/>
    <w:rsid w:val="00A70139"/>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A70139"/>
  </w:style>
  <w:style w:type="paragraph" w:styleId="Sidfot">
    <w:name w:val="footer"/>
    <w:basedOn w:val="Normal"/>
    <w:link w:val="SidfotChar"/>
    <w:uiPriority w:val="99"/>
    <w:unhideWhenUsed/>
    <w:rsid w:val="00A70139"/>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A70139"/>
  </w:style>
  <w:style w:type="character" w:styleId="Kommentarsreferens">
    <w:name w:val="annotation reference"/>
    <w:basedOn w:val="Standardstycketeckensnitt"/>
    <w:uiPriority w:val="99"/>
    <w:semiHidden/>
    <w:unhideWhenUsed/>
    <w:rsid w:val="00740505"/>
    <w:rPr>
      <w:sz w:val="16"/>
      <w:szCs w:val="16"/>
    </w:rPr>
  </w:style>
  <w:style w:type="paragraph" w:styleId="Kommentarer">
    <w:name w:val="annotation text"/>
    <w:basedOn w:val="Normal"/>
    <w:link w:val="KommentarerChar"/>
    <w:uiPriority w:val="99"/>
    <w:semiHidden/>
    <w:unhideWhenUsed/>
    <w:rsid w:val="00740505"/>
    <w:pPr>
      <w:spacing w:line="240" w:lineRule="auto"/>
    </w:pPr>
    <w:rPr>
      <w:sz w:val="20"/>
      <w:szCs w:val="20"/>
    </w:rPr>
  </w:style>
  <w:style w:type="character" w:customStyle="1" w:styleId="KommentarerChar">
    <w:name w:val="Kommentarer Char"/>
    <w:basedOn w:val="Standardstycketeckensnitt"/>
    <w:link w:val="Kommentarer"/>
    <w:uiPriority w:val="99"/>
    <w:semiHidden/>
    <w:rsid w:val="00740505"/>
    <w:rPr>
      <w:sz w:val="20"/>
      <w:szCs w:val="20"/>
    </w:rPr>
  </w:style>
  <w:style w:type="paragraph" w:styleId="Kommentarsmne">
    <w:name w:val="annotation subject"/>
    <w:basedOn w:val="Kommentarer"/>
    <w:next w:val="Kommentarer"/>
    <w:link w:val="KommentarsmneChar"/>
    <w:uiPriority w:val="99"/>
    <w:semiHidden/>
    <w:unhideWhenUsed/>
    <w:rsid w:val="00740505"/>
    <w:rPr>
      <w:b/>
      <w:bCs/>
    </w:rPr>
  </w:style>
  <w:style w:type="character" w:customStyle="1" w:styleId="KommentarsmneChar">
    <w:name w:val="Kommentarsämne Char"/>
    <w:basedOn w:val="KommentarerChar"/>
    <w:link w:val="Kommentarsmne"/>
    <w:uiPriority w:val="99"/>
    <w:semiHidden/>
    <w:rsid w:val="00740505"/>
    <w:rPr>
      <w:b/>
      <w:bCs/>
      <w:sz w:val="20"/>
      <w:szCs w:val="20"/>
    </w:rPr>
  </w:style>
  <w:style w:type="paragraph" w:styleId="Ballongtext">
    <w:name w:val="Balloon Text"/>
    <w:basedOn w:val="Normal"/>
    <w:link w:val="BallongtextChar"/>
    <w:uiPriority w:val="99"/>
    <w:semiHidden/>
    <w:unhideWhenUsed/>
    <w:rsid w:val="007405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0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3907">
      <w:bodyDiv w:val="1"/>
      <w:marLeft w:val="0"/>
      <w:marRight w:val="0"/>
      <w:marTop w:val="0"/>
      <w:marBottom w:val="0"/>
      <w:divBdr>
        <w:top w:val="none" w:sz="0" w:space="0" w:color="auto"/>
        <w:left w:val="none" w:sz="0" w:space="0" w:color="auto"/>
        <w:bottom w:val="none" w:sz="0" w:space="0" w:color="auto"/>
        <w:right w:val="none" w:sz="0" w:space="0" w:color="auto"/>
      </w:divBdr>
    </w:div>
    <w:div w:id="507136058">
      <w:bodyDiv w:val="1"/>
      <w:marLeft w:val="0"/>
      <w:marRight w:val="0"/>
      <w:marTop w:val="0"/>
      <w:marBottom w:val="0"/>
      <w:divBdr>
        <w:top w:val="none" w:sz="0" w:space="0" w:color="auto"/>
        <w:left w:val="none" w:sz="0" w:space="0" w:color="auto"/>
        <w:bottom w:val="none" w:sz="0" w:space="0" w:color="auto"/>
        <w:right w:val="none" w:sz="0" w:space="0" w:color="auto"/>
      </w:divBdr>
    </w:div>
    <w:div w:id="890577830">
      <w:bodyDiv w:val="1"/>
      <w:marLeft w:val="0"/>
      <w:marRight w:val="0"/>
      <w:marTop w:val="0"/>
      <w:marBottom w:val="0"/>
      <w:divBdr>
        <w:top w:val="none" w:sz="0" w:space="0" w:color="auto"/>
        <w:left w:val="none" w:sz="0" w:space="0" w:color="auto"/>
        <w:bottom w:val="none" w:sz="0" w:space="0" w:color="auto"/>
        <w:right w:val="none" w:sz="0" w:space="0" w:color="auto"/>
      </w:divBdr>
    </w:div>
    <w:div w:id="1107190700">
      <w:bodyDiv w:val="1"/>
      <w:marLeft w:val="0"/>
      <w:marRight w:val="0"/>
      <w:marTop w:val="0"/>
      <w:marBottom w:val="0"/>
      <w:divBdr>
        <w:top w:val="none" w:sz="0" w:space="0" w:color="auto"/>
        <w:left w:val="none" w:sz="0" w:space="0" w:color="auto"/>
        <w:bottom w:val="none" w:sz="0" w:space="0" w:color="auto"/>
        <w:right w:val="none" w:sz="0" w:space="0" w:color="auto"/>
      </w:divBdr>
    </w:div>
    <w:div w:id="1171020710">
      <w:bodyDiv w:val="1"/>
      <w:marLeft w:val="0"/>
      <w:marRight w:val="0"/>
      <w:marTop w:val="0"/>
      <w:marBottom w:val="0"/>
      <w:divBdr>
        <w:top w:val="none" w:sz="0" w:space="0" w:color="auto"/>
        <w:left w:val="none" w:sz="0" w:space="0" w:color="auto"/>
        <w:bottom w:val="none" w:sz="0" w:space="0" w:color="auto"/>
        <w:right w:val="none" w:sz="0" w:space="0" w:color="auto"/>
      </w:divBdr>
    </w:div>
    <w:div w:id="1474181458">
      <w:bodyDiv w:val="1"/>
      <w:marLeft w:val="0"/>
      <w:marRight w:val="0"/>
      <w:marTop w:val="0"/>
      <w:marBottom w:val="0"/>
      <w:divBdr>
        <w:top w:val="none" w:sz="0" w:space="0" w:color="auto"/>
        <w:left w:val="none" w:sz="0" w:space="0" w:color="auto"/>
        <w:bottom w:val="none" w:sz="0" w:space="0" w:color="auto"/>
        <w:right w:val="none" w:sz="0" w:space="0" w:color="auto"/>
      </w:divBdr>
    </w:div>
    <w:div w:id="17239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tiff"/><Relationship Id="rId5" Type="http://schemas.openxmlformats.org/officeDocument/2006/relationships/endnotes" Target="endnotes.xml"/><Relationship Id="rId10" Type="http://schemas.openxmlformats.org/officeDocument/2006/relationships/image" Target="media/image1.tiff"/><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6049</Words>
  <Characters>32062</Characters>
  <Application>Microsoft Office Word</Application>
  <DocSecurity>0</DocSecurity>
  <Lines>267</Lines>
  <Paragraphs>76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Nemes, Szilárd</dc:creator>
  <cp:keywords/>
  <dc:description/>
  <cp:lastModifiedBy>Erik Bülow</cp:lastModifiedBy>
  <cp:revision>2</cp:revision>
  <cp:lastPrinted>2019-02-22T08:05:00Z</cp:lastPrinted>
  <dcterms:created xsi:type="dcterms:W3CDTF">2019-04-18T22:06:00Z</dcterms:created>
  <dcterms:modified xsi:type="dcterms:W3CDTF">2019-04-18T22:06:00Z</dcterms:modified>
</cp:coreProperties>
</file>